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594FC" w14:textId="77777777" w:rsidR="0096414F" w:rsidRPr="00876234" w:rsidRDefault="0096414F" w:rsidP="00C84D23">
      <w:pPr>
        <w:widowControl w:val="0"/>
        <w:tabs>
          <w:tab w:val="left" w:pos="360"/>
        </w:tabs>
        <w:spacing w:before="120" w:after="120"/>
        <w:jc w:val="both"/>
        <w:rPr>
          <w:rFonts w:ascii="Segoe UI" w:hAnsi="Segoe UI" w:cs="Segoe UI"/>
          <w:b/>
        </w:rPr>
      </w:pPr>
      <w:r w:rsidRPr="00876234">
        <w:rPr>
          <w:rFonts w:ascii="Segoe UI" w:hAnsi="Segoe UI" w:cs="Segoe UI"/>
          <w:b/>
        </w:rPr>
        <w:t>Approved by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3780"/>
        <w:gridCol w:w="1885"/>
      </w:tblGrid>
      <w:tr w:rsidR="0096414F" w:rsidRPr="00876234" w14:paraId="6F9077ED" w14:textId="77777777" w:rsidTr="00C84D23">
        <w:trPr>
          <w:trHeight w:hRule="exact" w:val="36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746C" w14:textId="77777777" w:rsidR="0096414F" w:rsidRPr="00876234" w:rsidRDefault="0096414F" w:rsidP="00270A07">
            <w:pPr>
              <w:tabs>
                <w:tab w:val="left" w:pos="810"/>
              </w:tabs>
              <w:spacing w:line="276" w:lineRule="auto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C03DE" w14:textId="77777777" w:rsidR="0096414F" w:rsidRPr="00876234" w:rsidRDefault="0096414F" w:rsidP="00270A07">
            <w:pPr>
              <w:tabs>
                <w:tab w:val="left" w:pos="810"/>
              </w:tabs>
              <w:spacing w:line="276" w:lineRule="auto"/>
              <w:jc w:val="center"/>
              <w:rPr>
                <w:rFonts w:ascii="Segoe UI" w:hAnsi="Segoe UI" w:cs="Segoe UI"/>
                <w:szCs w:val="20"/>
              </w:rPr>
            </w:pPr>
            <w:r w:rsidRPr="00876234">
              <w:rPr>
                <w:rFonts w:ascii="Segoe UI" w:hAnsi="Segoe UI" w:cs="Segoe UI"/>
                <w:szCs w:val="20"/>
              </w:rPr>
              <w:t>Signatures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0AB3" w14:textId="77777777" w:rsidR="0096414F" w:rsidRPr="00876234" w:rsidRDefault="0096414F" w:rsidP="00270A07">
            <w:pPr>
              <w:tabs>
                <w:tab w:val="left" w:pos="810"/>
              </w:tabs>
              <w:spacing w:line="276" w:lineRule="auto"/>
              <w:jc w:val="center"/>
              <w:rPr>
                <w:rFonts w:ascii="Segoe UI" w:hAnsi="Segoe UI" w:cs="Segoe UI"/>
                <w:szCs w:val="20"/>
              </w:rPr>
            </w:pPr>
            <w:r w:rsidRPr="00876234">
              <w:rPr>
                <w:rFonts w:ascii="Segoe UI" w:hAnsi="Segoe UI" w:cs="Segoe UI"/>
                <w:szCs w:val="20"/>
              </w:rPr>
              <w:t>Date</w:t>
            </w:r>
          </w:p>
        </w:tc>
      </w:tr>
      <w:tr w:rsidR="0096414F" w:rsidRPr="00876234" w14:paraId="017FC43F" w14:textId="77777777" w:rsidTr="00C84D23">
        <w:trPr>
          <w:trHeight w:val="345"/>
        </w:trPr>
        <w:tc>
          <w:tcPr>
            <w:tcW w:w="3510" w:type="dxa"/>
            <w:tcBorders>
              <w:top w:val="single" w:sz="4" w:space="0" w:color="auto"/>
            </w:tcBorders>
            <w:vAlign w:val="center"/>
          </w:tcPr>
          <w:p w14:paraId="1455A587" w14:textId="772C962F" w:rsidR="0096414F" w:rsidRPr="00876234" w:rsidRDefault="0096414F" w:rsidP="00270A07">
            <w:pPr>
              <w:tabs>
                <w:tab w:val="left" w:pos="360"/>
              </w:tabs>
              <w:spacing w:line="276" w:lineRule="auto"/>
              <w:jc w:val="center"/>
              <w:rPr>
                <w:rFonts w:ascii="Segoe UI" w:hAnsi="Segoe UI" w:cs="Segoe UI"/>
                <w:sz w:val="18"/>
              </w:rPr>
            </w:pPr>
            <w:r w:rsidRPr="00876234">
              <w:rPr>
                <w:rFonts w:ascii="Segoe UI" w:hAnsi="Segoe UI" w:cs="Segoe UI"/>
                <w:sz w:val="18"/>
              </w:rPr>
              <w:t xml:space="preserve">Bradley </w:t>
            </w:r>
            <w:proofErr w:type="spellStart"/>
            <w:r w:rsidRPr="00876234">
              <w:rPr>
                <w:rFonts w:ascii="Segoe UI" w:hAnsi="Segoe UI" w:cs="Segoe UI"/>
                <w:sz w:val="18"/>
              </w:rPr>
              <w:t>Greger</w:t>
            </w:r>
            <w:proofErr w:type="spellEnd"/>
            <w:r w:rsidRPr="00876234">
              <w:rPr>
                <w:rFonts w:ascii="Segoe UI" w:hAnsi="Segoe UI" w:cs="Segoe UI"/>
                <w:sz w:val="18"/>
              </w:rPr>
              <w:t>,</w:t>
            </w:r>
            <w:r w:rsidR="00C92562" w:rsidRPr="00876234">
              <w:rPr>
                <w:rFonts w:ascii="Segoe UI" w:hAnsi="Segoe UI" w:cs="Segoe UI"/>
                <w:sz w:val="18"/>
              </w:rPr>
              <w:t xml:space="preserve"> PhD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34BBEB35" w14:textId="77777777" w:rsidR="0096414F" w:rsidRPr="00876234" w:rsidRDefault="0096414F" w:rsidP="00270A07">
            <w:pPr>
              <w:tabs>
                <w:tab w:val="left" w:pos="810"/>
              </w:tabs>
              <w:spacing w:before="120" w:after="120" w:line="276" w:lineRule="auto"/>
              <w:rPr>
                <w:rFonts w:ascii="Segoe UI" w:hAnsi="Segoe UI" w:cs="Segoe UI"/>
              </w:rPr>
            </w:pPr>
          </w:p>
        </w:tc>
        <w:tc>
          <w:tcPr>
            <w:tcW w:w="1885" w:type="dxa"/>
            <w:tcBorders>
              <w:top w:val="single" w:sz="4" w:space="0" w:color="auto"/>
            </w:tcBorders>
          </w:tcPr>
          <w:p w14:paraId="283B2ED1" w14:textId="77777777" w:rsidR="0096414F" w:rsidRPr="00876234" w:rsidRDefault="0096414F" w:rsidP="00270A07">
            <w:pPr>
              <w:tabs>
                <w:tab w:val="left" w:pos="810"/>
              </w:tabs>
              <w:spacing w:before="120" w:after="120" w:line="276" w:lineRule="auto"/>
              <w:rPr>
                <w:rFonts w:ascii="Segoe UI" w:hAnsi="Segoe UI" w:cs="Segoe UI"/>
              </w:rPr>
            </w:pPr>
          </w:p>
        </w:tc>
      </w:tr>
      <w:tr w:rsidR="005F0A37" w:rsidRPr="00876234" w14:paraId="163F4085" w14:textId="77777777" w:rsidTr="00C84D23">
        <w:trPr>
          <w:trHeight w:val="385"/>
        </w:trPr>
        <w:tc>
          <w:tcPr>
            <w:tcW w:w="3510" w:type="dxa"/>
            <w:tcBorders>
              <w:left w:val="single" w:sz="4" w:space="0" w:color="auto"/>
            </w:tcBorders>
          </w:tcPr>
          <w:p w14:paraId="1D9860D5" w14:textId="5C236E82" w:rsidR="005F0A37" w:rsidRPr="00876234" w:rsidRDefault="005F0A37" w:rsidP="00270A07">
            <w:pPr>
              <w:tabs>
                <w:tab w:val="left" w:pos="810"/>
              </w:tabs>
              <w:spacing w:before="120" w:after="120" w:line="276" w:lineRule="auto"/>
              <w:jc w:val="center"/>
              <w:rPr>
                <w:rFonts w:ascii="Segoe UI" w:hAnsi="Segoe UI" w:cs="Segoe UI"/>
                <w:sz w:val="18"/>
              </w:rPr>
            </w:pPr>
            <w:r w:rsidRPr="00876234">
              <w:rPr>
                <w:rFonts w:ascii="Segoe UI" w:hAnsi="Segoe UI" w:cs="Segoe UI"/>
                <w:sz w:val="18"/>
              </w:rPr>
              <w:t>Francisco Ponce, MD</w:t>
            </w:r>
          </w:p>
        </w:tc>
        <w:tc>
          <w:tcPr>
            <w:tcW w:w="3780" w:type="dxa"/>
          </w:tcPr>
          <w:p w14:paraId="79C78AD7" w14:textId="77777777" w:rsidR="005F0A37" w:rsidRPr="00876234" w:rsidRDefault="005F0A37" w:rsidP="00270A07">
            <w:pPr>
              <w:tabs>
                <w:tab w:val="left" w:pos="810"/>
              </w:tabs>
              <w:spacing w:before="120" w:after="120" w:line="276" w:lineRule="auto"/>
              <w:rPr>
                <w:rFonts w:ascii="Segoe UI" w:hAnsi="Segoe UI" w:cs="Segoe UI"/>
              </w:rPr>
            </w:pPr>
          </w:p>
        </w:tc>
        <w:tc>
          <w:tcPr>
            <w:tcW w:w="1885" w:type="dxa"/>
          </w:tcPr>
          <w:p w14:paraId="77266009" w14:textId="77777777" w:rsidR="005F0A37" w:rsidRPr="00876234" w:rsidRDefault="005F0A37" w:rsidP="00270A07">
            <w:pPr>
              <w:tabs>
                <w:tab w:val="left" w:pos="810"/>
              </w:tabs>
              <w:spacing w:before="120" w:after="120" w:line="276" w:lineRule="auto"/>
              <w:rPr>
                <w:rFonts w:ascii="Segoe UI" w:hAnsi="Segoe UI" w:cs="Segoe UI"/>
              </w:rPr>
            </w:pPr>
          </w:p>
        </w:tc>
      </w:tr>
    </w:tbl>
    <w:p w14:paraId="139ADC8D" w14:textId="77777777" w:rsidR="0096414F" w:rsidRPr="00876234" w:rsidRDefault="0096414F" w:rsidP="00C84D23">
      <w:pPr>
        <w:widowControl w:val="0"/>
        <w:tabs>
          <w:tab w:val="left" w:pos="360"/>
        </w:tabs>
        <w:spacing w:before="120" w:after="120"/>
        <w:jc w:val="both"/>
        <w:rPr>
          <w:rFonts w:ascii="Segoe UI" w:hAnsi="Segoe UI" w:cs="Segoe UI"/>
          <w:b/>
        </w:rPr>
      </w:pPr>
      <w:r w:rsidRPr="00876234">
        <w:rPr>
          <w:rFonts w:ascii="Segoe UI" w:hAnsi="Segoe UI" w:cs="Segoe UI"/>
          <w:b/>
        </w:rPr>
        <w:t>Reviewed by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3780"/>
        <w:gridCol w:w="1885"/>
      </w:tblGrid>
      <w:tr w:rsidR="0096414F" w:rsidRPr="00876234" w14:paraId="49846E99" w14:textId="77777777" w:rsidTr="00C84D23">
        <w:trPr>
          <w:trHeight w:hRule="exact" w:val="36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C379" w14:textId="77777777" w:rsidR="0096414F" w:rsidRPr="00876234" w:rsidRDefault="0096414F" w:rsidP="00270A07">
            <w:pPr>
              <w:tabs>
                <w:tab w:val="left" w:pos="810"/>
              </w:tabs>
              <w:spacing w:line="276" w:lineRule="auto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BFEA" w14:textId="77777777" w:rsidR="0096414F" w:rsidRPr="00876234" w:rsidRDefault="0096414F" w:rsidP="00270A07">
            <w:pPr>
              <w:tabs>
                <w:tab w:val="left" w:pos="810"/>
              </w:tabs>
              <w:spacing w:line="276" w:lineRule="auto"/>
              <w:jc w:val="center"/>
              <w:rPr>
                <w:rFonts w:ascii="Segoe UI" w:hAnsi="Segoe UI" w:cs="Segoe UI"/>
                <w:szCs w:val="20"/>
              </w:rPr>
            </w:pPr>
            <w:r w:rsidRPr="00876234">
              <w:rPr>
                <w:rFonts w:ascii="Segoe UI" w:hAnsi="Segoe UI" w:cs="Segoe UI"/>
                <w:szCs w:val="20"/>
              </w:rPr>
              <w:t>Signatures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4E5E" w14:textId="77777777" w:rsidR="0096414F" w:rsidRPr="00876234" w:rsidRDefault="0096414F" w:rsidP="00270A07">
            <w:pPr>
              <w:tabs>
                <w:tab w:val="left" w:pos="810"/>
              </w:tabs>
              <w:spacing w:line="276" w:lineRule="auto"/>
              <w:jc w:val="center"/>
              <w:rPr>
                <w:rFonts w:ascii="Segoe UI" w:hAnsi="Segoe UI" w:cs="Segoe UI"/>
                <w:szCs w:val="20"/>
              </w:rPr>
            </w:pPr>
            <w:r w:rsidRPr="00876234">
              <w:rPr>
                <w:rFonts w:ascii="Segoe UI" w:hAnsi="Segoe UI" w:cs="Segoe UI"/>
                <w:szCs w:val="20"/>
              </w:rPr>
              <w:t>Date</w:t>
            </w:r>
          </w:p>
        </w:tc>
      </w:tr>
      <w:tr w:rsidR="0096414F" w:rsidRPr="00876234" w14:paraId="2E4F0AE3" w14:textId="77777777" w:rsidTr="005F0A37">
        <w:trPr>
          <w:trHeight w:val="345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8355A21" w14:textId="58D9E892" w:rsidR="0096414F" w:rsidRPr="00876234" w:rsidRDefault="005F0A37" w:rsidP="00270A07">
            <w:pPr>
              <w:tabs>
                <w:tab w:val="left" w:pos="360"/>
              </w:tabs>
              <w:spacing w:before="120" w:after="120" w:line="276" w:lineRule="auto"/>
              <w:jc w:val="cent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Meg Lambert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11CF7956" w14:textId="77777777" w:rsidR="0096414F" w:rsidRPr="00876234" w:rsidRDefault="0096414F" w:rsidP="00270A07">
            <w:pPr>
              <w:tabs>
                <w:tab w:val="left" w:pos="810"/>
              </w:tabs>
              <w:spacing w:before="120" w:after="120" w:line="276" w:lineRule="auto"/>
              <w:rPr>
                <w:rFonts w:ascii="Segoe UI" w:hAnsi="Segoe UI" w:cs="Segoe UI"/>
              </w:rPr>
            </w:pP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5F6E8772" w14:textId="77777777" w:rsidR="0096414F" w:rsidRPr="00876234" w:rsidRDefault="0096414F" w:rsidP="00270A07">
            <w:pPr>
              <w:tabs>
                <w:tab w:val="left" w:pos="810"/>
              </w:tabs>
              <w:spacing w:before="120" w:after="120" w:line="276" w:lineRule="auto"/>
              <w:rPr>
                <w:rFonts w:ascii="Segoe UI" w:hAnsi="Segoe UI" w:cs="Segoe UI"/>
              </w:rPr>
            </w:pPr>
          </w:p>
        </w:tc>
      </w:tr>
    </w:tbl>
    <w:p w14:paraId="29618494" w14:textId="77777777" w:rsidR="00EF23ED" w:rsidRPr="00876234" w:rsidRDefault="00EF23ED" w:rsidP="00C84D23">
      <w:pPr>
        <w:rPr>
          <w:rFonts w:ascii="Segoe UI" w:hAnsi="Segoe UI" w:cs="Segoe UI"/>
        </w:rPr>
      </w:pPr>
    </w:p>
    <w:p w14:paraId="1CFB73E3" w14:textId="77777777" w:rsidR="001536F5" w:rsidRPr="00876234" w:rsidRDefault="001536F5" w:rsidP="00DC3F3A">
      <w:pPr>
        <w:widowControl w:val="0"/>
        <w:numPr>
          <w:ilvl w:val="0"/>
          <w:numId w:val="21"/>
        </w:numPr>
        <w:tabs>
          <w:tab w:val="left" w:pos="360"/>
        </w:tabs>
        <w:jc w:val="both"/>
        <w:rPr>
          <w:rFonts w:ascii="Segoe UI" w:hAnsi="Segoe UI" w:cs="Segoe UI"/>
          <w:b/>
        </w:rPr>
      </w:pPr>
      <w:r w:rsidRPr="00876234">
        <w:rPr>
          <w:rFonts w:ascii="Segoe UI" w:hAnsi="Segoe UI" w:cs="Segoe UI"/>
          <w:b/>
        </w:rPr>
        <w:t>Purpose</w:t>
      </w:r>
    </w:p>
    <w:p w14:paraId="759988AE" w14:textId="72D14B29" w:rsidR="001536F5" w:rsidRDefault="004FA6F2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900"/>
          <w:tab w:val="left" w:pos="1530"/>
        </w:tabs>
        <w:contextualSpacing w:val="0"/>
        <w:rPr>
          <w:rFonts w:ascii="Segoe UI" w:hAnsi="Segoe UI" w:cs="Segoe UI"/>
        </w:rPr>
      </w:pPr>
      <w:r w:rsidRPr="004FA6F2">
        <w:rPr>
          <w:rFonts w:ascii="Segoe UI" w:hAnsi="Segoe UI" w:cs="Segoe UI"/>
        </w:rPr>
        <w:t xml:space="preserve">The purpose of this SOP is to describe </w:t>
      </w:r>
      <w:del w:id="0" w:author="Ashley Nelson" w:date="2019-04-30T09:45:00Z">
        <w:r w:rsidRPr="004FA6F2" w:rsidDel="00660355">
          <w:rPr>
            <w:rFonts w:ascii="Segoe UI" w:hAnsi="Segoe UI" w:cs="Segoe UI"/>
          </w:rPr>
          <w:delText>how to</w:delText>
        </w:r>
      </w:del>
      <w:r w:rsidRPr="004FA6F2">
        <w:rPr>
          <w:rFonts w:ascii="Segoe UI" w:hAnsi="Segoe UI" w:cs="Segoe UI"/>
        </w:rPr>
        <w:t xml:space="preserve"> </w:t>
      </w:r>
      <w:ins w:id="1" w:author="Ashley Nelson" w:date="2019-04-30T09:45:00Z">
        <w:r w:rsidR="00660355">
          <w:rPr>
            <w:rFonts w:ascii="Segoe UI" w:hAnsi="Segoe UI" w:cs="Segoe UI"/>
          </w:rPr>
          <w:t xml:space="preserve">the procedure for </w:t>
        </w:r>
      </w:ins>
      <w:r w:rsidRPr="004FA6F2">
        <w:rPr>
          <w:rFonts w:ascii="Segoe UI" w:hAnsi="Segoe UI" w:cs="Segoe UI"/>
        </w:rPr>
        <w:t>record</w:t>
      </w:r>
      <w:ins w:id="2" w:author="Ashley Nelson" w:date="2019-04-30T09:45:00Z">
        <w:r w:rsidR="00660355">
          <w:rPr>
            <w:rFonts w:ascii="Segoe UI" w:hAnsi="Segoe UI" w:cs="Segoe UI"/>
          </w:rPr>
          <w:t>ing</w:t>
        </w:r>
      </w:ins>
      <w:r w:rsidRPr="004FA6F2">
        <w:rPr>
          <w:rFonts w:ascii="Segoe UI" w:hAnsi="Segoe UI" w:cs="Segoe UI"/>
        </w:rPr>
        <w:t xml:space="preserve"> electrophysiological data from the brain during an awake DBS surgery.</w:t>
      </w:r>
    </w:p>
    <w:p w14:paraId="6D912191" w14:textId="77777777" w:rsidR="00411E0E" w:rsidRPr="00876234" w:rsidRDefault="00411E0E" w:rsidP="00411E0E">
      <w:pPr>
        <w:pStyle w:val="ListParagraph"/>
        <w:tabs>
          <w:tab w:val="left" w:pos="270"/>
          <w:tab w:val="left" w:pos="360"/>
          <w:tab w:val="left" w:pos="810"/>
          <w:tab w:val="left" w:pos="900"/>
          <w:tab w:val="left" w:pos="1530"/>
        </w:tabs>
        <w:ind w:left="1440"/>
        <w:contextualSpacing w:val="0"/>
        <w:rPr>
          <w:rFonts w:ascii="Segoe UI" w:hAnsi="Segoe UI" w:cs="Segoe UI"/>
        </w:rPr>
      </w:pPr>
    </w:p>
    <w:p w14:paraId="1E1D646A" w14:textId="77777777" w:rsidR="001536F5" w:rsidRPr="00876234" w:rsidRDefault="001536F5" w:rsidP="00DC3F3A">
      <w:pPr>
        <w:pStyle w:val="ListParagraph"/>
        <w:numPr>
          <w:ilvl w:val="0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</w:tabs>
        <w:contextualSpacing w:val="0"/>
        <w:rPr>
          <w:rFonts w:ascii="Segoe UI" w:hAnsi="Segoe UI" w:cs="Segoe UI"/>
          <w:b/>
          <w:szCs w:val="20"/>
        </w:rPr>
      </w:pPr>
      <w:r w:rsidRPr="00876234">
        <w:rPr>
          <w:rFonts w:ascii="Segoe UI" w:hAnsi="Segoe UI" w:cs="Segoe UI"/>
          <w:b/>
          <w:szCs w:val="20"/>
        </w:rPr>
        <w:t>Scope</w:t>
      </w:r>
    </w:p>
    <w:p w14:paraId="68A1EAE1" w14:textId="44ACA6B4" w:rsidR="001536F5" w:rsidRDefault="004FA6F2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900"/>
        </w:tabs>
        <w:contextualSpacing w:val="0"/>
        <w:rPr>
          <w:rFonts w:ascii="Segoe UI" w:hAnsi="Segoe UI" w:cs="Segoe UI"/>
        </w:rPr>
      </w:pPr>
      <w:r w:rsidRPr="004FA6F2">
        <w:rPr>
          <w:rFonts w:ascii="Segoe UI" w:hAnsi="Segoe UI" w:cs="Segoe UI"/>
        </w:rPr>
        <w:t xml:space="preserve">This SOP will apply to the research and clinical staff working in </w:t>
      </w:r>
      <w:r w:rsidR="00CD3540">
        <w:rPr>
          <w:rFonts w:ascii="Segoe UI" w:hAnsi="Segoe UI" w:cs="Segoe UI"/>
        </w:rPr>
        <w:t>a</w:t>
      </w:r>
      <w:r w:rsidRPr="004FA6F2">
        <w:rPr>
          <w:rFonts w:ascii="Segoe UI" w:hAnsi="Segoe UI" w:cs="Segoe UI"/>
        </w:rPr>
        <w:t xml:space="preserve"> BNI OR during cases in which the patient has consented to participate in DBS research during an awake surgical procedure.</w:t>
      </w:r>
    </w:p>
    <w:p w14:paraId="68DAAE84" w14:textId="77777777" w:rsidR="00411E0E" w:rsidRPr="00876234" w:rsidRDefault="00411E0E" w:rsidP="00411E0E">
      <w:pPr>
        <w:pStyle w:val="ListParagraph"/>
        <w:tabs>
          <w:tab w:val="left" w:pos="270"/>
          <w:tab w:val="left" w:pos="360"/>
          <w:tab w:val="left" w:pos="810"/>
          <w:tab w:val="left" w:pos="900"/>
        </w:tabs>
        <w:ind w:left="1440"/>
        <w:contextualSpacing w:val="0"/>
        <w:rPr>
          <w:rFonts w:ascii="Segoe UI" w:hAnsi="Segoe UI" w:cs="Segoe UI"/>
        </w:rPr>
      </w:pPr>
    </w:p>
    <w:p w14:paraId="5B4C3366" w14:textId="77777777" w:rsidR="0027727E" w:rsidRDefault="004FA6F2" w:rsidP="00DC3F3A">
      <w:pPr>
        <w:pStyle w:val="ListParagraph"/>
        <w:numPr>
          <w:ilvl w:val="0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</w:tabs>
        <w:contextualSpacing w:val="0"/>
        <w:rPr>
          <w:rFonts w:ascii="Segoe UI" w:hAnsi="Segoe UI" w:cs="Segoe UI"/>
          <w:b/>
          <w:bCs/>
        </w:rPr>
      </w:pPr>
      <w:r w:rsidRPr="004FA6F2">
        <w:rPr>
          <w:rFonts w:ascii="Segoe UI" w:hAnsi="Segoe UI" w:cs="Segoe UI"/>
          <w:b/>
          <w:bCs/>
        </w:rPr>
        <w:t>General Information</w:t>
      </w:r>
    </w:p>
    <w:p w14:paraId="7CA9CE54" w14:textId="78CD432E" w:rsidR="0027727E" w:rsidRPr="0027727E" w:rsidRDefault="0027727E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</w:tabs>
        <w:contextualSpacing w:val="0"/>
        <w:rPr>
          <w:rFonts w:ascii="Segoe UI" w:hAnsi="Segoe UI" w:cs="Segoe UI"/>
          <w:bCs/>
        </w:rPr>
      </w:pPr>
      <w:r w:rsidRPr="0027727E">
        <w:rPr>
          <w:rFonts w:ascii="Segoe UI" w:hAnsi="Segoe UI" w:cs="Segoe UI"/>
        </w:rPr>
        <w:t xml:space="preserve"> </w:t>
      </w:r>
      <w:r w:rsidR="004FA6F2" w:rsidRPr="0027727E">
        <w:rPr>
          <w:rFonts w:ascii="Segoe UI" w:hAnsi="Segoe UI" w:cs="Segoe UI"/>
        </w:rPr>
        <w:t>A single micro-electrode is used to record action potentials and local filed potentials in the Basal Ganglia.</w:t>
      </w:r>
    </w:p>
    <w:p w14:paraId="54BFF871" w14:textId="195D6275" w:rsidR="004FA6F2" w:rsidRPr="0027727E" w:rsidRDefault="0027727E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</w:tabs>
        <w:contextualSpacing w:val="0"/>
        <w:rPr>
          <w:rFonts w:ascii="Segoe UI" w:hAnsi="Segoe UI" w:cs="Segoe UI"/>
          <w:bCs/>
        </w:rPr>
      </w:pPr>
      <w:r w:rsidRPr="0027727E">
        <w:rPr>
          <w:rFonts w:ascii="Segoe UI" w:hAnsi="Segoe UI" w:cs="Segoe UI"/>
        </w:rPr>
        <w:t xml:space="preserve"> </w:t>
      </w:r>
      <w:r w:rsidR="004FA6F2" w:rsidRPr="0027727E">
        <w:rPr>
          <w:rFonts w:ascii="Segoe UI" w:hAnsi="Segoe UI" w:cs="Segoe UI"/>
        </w:rPr>
        <w:t>An array of micro-electrodes is used to record local field potentials from the cerebral cortex.</w:t>
      </w:r>
    </w:p>
    <w:p w14:paraId="6F0D1EF9" w14:textId="1AB5D2BA" w:rsidR="00DF3D8F" w:rsidRDefault="004FA6F2" w:rsidP="00DC3F3A">
      <w:pPr>
        <w:pStyle w:val="ListParagraph"/>
        <w:numPr>
          <w:ilvl w:val="1"/>
          <w:numId w:val="21"/>
        </w:numPr>
        <w:tabs>
          <w:tab w:val="left" w:pos="360"/>
          <w:tab w:val="left" w:pos="540"/>
          <w:tab w:val="left" w:pos="810"/>
          <w:tab w:val="left" w:pos="900"/>
          <w:tab w:val="left" w:pos="1530"/>
        </w:tabs>
        <w:contextualSpacing w:val="0"/>
        <w:rPr>
          <w:rFonts w:ascii="Segoe UI" w:hAnsi="Segoe UI" w:cs="Segoe UI"/>
        </w:rPr>
      </w:pPr>
      <w:r w:rsidRPr="0027727E">
        <w:rPr>
          <w:rFonts w:ascii="Segoe UI" w:hAnsi="Segoe UI" w:cs="Segoe UI"/>
        </w:rPr>
        <w:t xml:space="preserve">Total time to complete the intra-operative </w:t>
      </w:r>
      <w:r w:rsidR="005B5EAD">
        <w:rPr>
          <w:rFonts w:ascii="Segoe UI" w:hAnsi="Segoe UI" w:cs="Segoe UI"/>
        </w:rPr>
        <w:t>experimental</w:t>
      </w:r>
      <w:r w:rsidR="00177DB1">
        <w:rPr>
          <w:rFonts w:ascii="Segoe UI" w:hAnsi="Segoe UI" w:cs="Segoe UI"/>
        </w:rPr>
        <w:t xml:space="preserve"> </w:t>
      </w:r>
      <w:r w:rsidR="005B5EAD">
        <w:rPr>
          <w:rFonts w:ascii="Segoe UI" w:hAnsi="Segoe UI" w:cs="Segoe UI"/>
        </w:rPr>
        <w:t>paradigm of</w:t>
      </w:r>
      <w:r w:rsidRPr="0027727E">
        <w:rPr>
          <w:rFonts w:ascii="Segoe UI" w:hAnsi="Segoe UI" w:cs="Segoe UI"/>
        </w:rPr>
        <w:t xml:space="preserve"> this SOP is approximately 35 minutes</w:t>
      </w:r>
      <w:r w:rsidR="003C6E55">
        <w:rPr>
          <w:rFonts w:ascii="Segoe UI" w:hAnsi="Segoe UI" w:cs="Segoe UI"/>
        </w:rPr>
        <w:t xml:space="preserve"> (see stimulation &amp; recording </w:t>
      </w:r>
      <w:r w:rsidR="00AF132B">
        <w:rPr>
          <w:rFonts w:ascii="Segoe UI" w:hAnsi="Segoe UI" w:cs="Segoe UI"/>
        </w:rPr>
        <w:t>duration worksheet)</w:t>
      </w:r>
      <w:r w:rsidRPr="0027727E">
        <w:rPr>
          <w:rFonts w:ascii="Segoe UI" w:hAnsi="Segoe UI" w:cs="Segoe UI"/>
        </w:rPr>
        <w:t>.</w:t>
      </w:r>
    </w:p>
    <w:p w14:paraId="69AC2F08" w14:textId="77777777" w:rsidR="00411E0E" w:rsidRDefault="00411E0E" w:rsidP="00411E0E">
      <w:pPr>
        <w:pStyle w:val="ListParagraph"/>
        <w:tabs>
          <w:tab w:val="left" w:pos="360"/>
          <w:tab w:val="left" w:pos="540"/>
          <w:tab w:val="left" w:pos="810"/>
          <w:tab w:val="left" w:pos="900"/>
          <w:tab w:val="left" w:pos="1530"/>
        </w:tabs>
        <w:ind w:left="1440"/>
        <w:contextualSpacing w:val="0"/>
        <w:rPr>
          <w:rFonts w:ascii="Segoe UI" w:hAnsi="Segoe UI" w:cs="Segoe UI"/>
        </w:rPr>
      </w:pPr>
    </w:p>
    <w:p w14:paraId="26BCB8AB" w14:textId="498ADB55" w:rsidR="001536F5" w:rsidRPr="00DF3D8F" w:rsidRDefault="001536F5" w:rsidP="00DC3F3A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810"/>
          <w:tab w:val="left" w:pos="900"/>
          <w:tab w:val="left" w:pos="1530"/>
        </w:tabs>
        <w:contextualSpacing w:val="0"/>
        <w:rPr>
          <w:rFonts w:ascii="Segoe UI" w:hAnsi="Segoe UI" w:cs="Segoe UI"/>
        </w:rPr>
      </w:pPr>
      <w:r w:rsidRPr="00DF3D8F">
        <w:rPr>
          <w:rFonts w:ascii="Segoe UI" w:hAnsi="Segoe UI" w:cs="Segoe UI"/>
          <w:b/>
          <w:szCs w:val="20"/>
        </w:rPr>
        <w:t>Materials</w:t>
      </w:r>
    </w:p>
    <w:p w14:paraId="13F63145" w14:textId="5E6F0CA3" w:rsidR="00DF3D8F" w:rsidRDefault="004FA6F2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900"/>
        </w:tabs>
        <w:contextualSpacing w:val="0"/>
        <w:rPr>
          <w:ins w:id="3" w:author="Ashley Nelson" w:date="2019-04-30T10:16:00Z"/>
          <w:rFonts w:ascii="Segoe UI" w:hAnsi="Segoe UI" w:cs="Segoe UI"/>
        </w:rPr>
      </w:pPr>
      <w:r w:rsidRPr="009B0D1B">
        <w:rPr>
          <w:rFonts w:ascii="Segoe UI" w:hAnsi="Segoe UI" w:cs="Segoe UI"/>
        </w:rPr>
        <w:t xml:space="preserve"> </w:t>
      </w:r>
      <w:commentRangeStart w:id="4"/>
      <w:r w:rsidR="009F30A5">
        <w:rPr>
          <w:rFonts w:ascii="Segoe UI" w:hAnsi="Segoe UI" w:cs="Segoe UI"/>
        </w:rPr>
        <w:t>Sterilized</w:t>
      </w:r>
      <w:commentRangeEnd w:id="4"/>
      <w:r w:rsidR="00AF6EAF">
        <w:rPr>
          <w:rStyle w:val="CommentReference"/>
        </w:rPr>
        <w:commentReference w:id="4"/>
      </w:r>
    </w:p>
    <w:p w14:paraId="65449FAE" w14:textId="512CF774" w:rsidR="0062569C" w:rsidRDefault="0062569C">
      <w:pPr>
        <w:pStyle w:val="ListParagraph"/>
        <w:numPr>
          <w:ilvl w:val="2"/>
          <w:numId w:val="21"/>
        </w:numPr>
        <w:tabs>
          <w:tab w:val="left" w:pos="270"/>
          <w:tab w:val="left" w:pos="360"/>
          <w:tab w:val="left" w:pos="810"/>
          <w:tab w:val="left" w:pos="900"/>
        </w:tabs>
        <w:contextualSpacing w:val="0"/>
        <w:rPr>
          <w:rFonts w:ascii="Segoe UI" w:hAnsi="Segoe UI" w:cs="Segoe UI"/>
        </w:rPr>
        <w:pPrChange w:id="5" w:author="Ashley Nelson" w:date="2019-04-30T10:16:00Z">
          <w:pPr>
            <w:pStyle w:val="ListParagraph"/>
            <w:numPr>
              <w:ilvl w:val="1"/>
              <w:numId w:val="21"/>
            </w:numPr>
            <w:tabs>
              <w:tab w:val="left" w:pos="270"/>
              <w:tab w:val="left" w:pos="360"/>
              <w:tab w:val="left" w:pos="810"/>
              <w:tab w:val="left" w:pos="900"/>
            </w:tabs>
            <w:ind w:left="1440" w:hanging="360"/>
            <w:contextualSpacing w:val="0"/>
          </w:pPr>
        </w:pPrChange>
      </w:pPr>
      <w:ins w:id="6" w:author="Ashley Nelson" w:date="2019-04-30T10:16:00Z">
        <w:r>
          <w:rPr>
            <w:rFonts w:ascii="Segoe UI" w:hAnsi="Segoe UI" w:cs="Segoe UI"/>
          </w:rPr>
          <w:t>One of each of the following will be given to the scrub nurse for use during the recording procedure.</w:t>
        </w:r>
      </w:ins>
      <w:ins w:id="7" w:author="Ashley Nelson" w:date="2019-04-30T10:17:00Z">
        <w:r>
          <w:rPr>
            <w:rFonts w:ascii="Segoe UI" w:hAnsi="Segoe UI" w:cs="Segoe UI"/>
          </w:rPr>
          <w:t xml:space="preserve"> The second set will be kept by the research team for backup. </w:t>
        </w:r>
      </w:ins>
    </w:p>
    <w:p w14:paraId="43FA8FBF" w14:textId="22AFA34C" w:rsidR="002650E2" w:rsidRPr="00477D2A" w:rsidRDefault="002650E2">
      <w:pPr>
        <w:pStyle w:val="BlockText"/>
        <w:numPr>
          <w:ilvl w:val="3"/>
          <w:numId w:val="21"/>
        </w:numPr>
        <w:tabs>
          <w:tab w:val="clear" w:pos="720"/>
        </w:tabs>
        <w:spacing w:after="0"/>
        <w:rPr>
          <w:rFonts w:ascii="Segoe UI" w:eastAsiaTheme="minorEastAsia" w:hAnsi="Segoe UI" w:cs="Segoe UI"/>
          <w:color w:val="auto"/>
        </w:rPr>
        <w:pPrChange w:id="8" w:author="Ashley Nelson" w:date="2019-04-30T10:17:00Z">
          <w:pPr>
            <w:pStyle w:val="BlockText"/>
            <w:numPr>
              <w:ilvl w:val="2"/>
              <w:numId w:val="21"/>
            </w:numPr>
            <w:tabs>
              <w:tab w:val="clear" w:pos="720"/>
            </w:tabs>
            <w:spacing w:after="0"/>
            <w:ind w:left="2160" w:hanging="180"/>
          </w:pPr>
        </w:pPrChange>
      </w:pPr>
      <w:r w:rsidRPr="00477D2A">
        <w:rPr>
          <w:rFonts w:ascii="Segoe UI" w:eastAsiaTheme="minorEastAsia" w:hAnsi="Segoe UI" w:cs="Segoe UI"/>
          <w:color w:val="auto"/>
        </w:rPr>
        <w:t>Two FHC microelectrodes</w:t>
      </w:r>
    </w:p>
    <w:p w14:paraId="7E696B40" w14:textId="7F0DD6CD" w:rsidR="002650E2" w:rsidRPr="00477D2A" w:rsidRDefault="002650E2">
      <w:pPr>
        <w:pStyle w:val="BlockText"/>
        <w:numPr>
          <w:ilvl w:val="3"/>
          <w:numId w:val="21"/>
        </w:numPr>
        <w:tabs>
          <w:tab w:val="clear" w:pos="720"/>
        </w:tabs>
        <w:spacing w:after="0"/>
        <w:rPr>
          <w:rFonts w:ascii="Segoe UI" w:eastAsiaTheme="minorEastAsia" w:hAnsi="Segoe UI" w:cs="Segoe UI"/>
          <w:color w:val="auto"/>
        </w:rPr>
        <w:pPrChange w:id="9" w:author="Ashley Nelson" w:date="2019-04-30T10:17:00Z">
          <w:pPr>
            <w:pStyle w:val="BlockText"/>
            <w:numPr>
              <w:ilvl w:val="2"/>
              <w:numId w:val="21"/>
            </w:numPr>
            <w:tabs>
              <w:tab w:val="clear" w:pos="720"/>
            </w:tabs>
            <w:spacing w:after="0"/>
            <w:ind w:left="2160" w:hanging="180"/>
          </w:pPr>
        </w:pPrChange>
      </w:pPr>
      <w:commentRangeStart w:id="10"/>
      <w:r w:rsidRPr="00477D2A">
        <w:rPr>
          <w:rFonts w:ascii="Segoe UI" w:eastAsiaTheme="minorEastAsia" w:hAnsi="Segoe UI" w:cs="Segoe UI"/>
          <w:color w:val="auto"/>
        </w:rPr>
        <w:t xml:space="preserve">Two cable connectors </w:t>
      </w:r>
      <w:r w:rsidR="00F95587" w:rsidRPr="00F95587">
        <w:rPr>
          <w:rFonts w:ascii="Segoe UI" w:eastAsiaTheme="minorEastAsia" w:hAnsi="Segoe UI" w:cs="Segoe UI"/>
          <w:color w:val="auto"/>
        </w:rPr>
        <w:t xml:space="preserve">with active head-stages </w:t>
      </w:r>
      <w:r w:rsidRPr="00477D2A">
        <w:rPr>
          <w:rFonts w:ascii="Segoe UI" w:eastAsiaTheme="minorEastAsia" w:hAnsi="Segoe UI" w:cs="Segoe UI"/>
          <w:color w:val="auto"/>
        </w:rPr>
        <w:t>for FHC microelectrode</w:t>
      </w:r>
      <w:commentRangeEnd w:id="10"/>
      <w:r w:rsidR="00C93962">
        <w:rPr>
          <w:rStyle w:val="CommentReference"/>
          <w:rFonts w:ascii="Times New Roman" w:hAnsi="Times New Roman"/>
        </w:rPr>
        <w:commentReference w:id="10"/>
      </w:r>
    </w:p>
    <w:p w14:paraId="0C065C31" w14:textId="63CFADD7" w:rsidR="005B0D05" w:rsidRPr="00DF3D8F" w:rsidRDefault="004FA6F2">
      <w:pPr>
        <w:pStyle w:val="BlockText"/>
        <w:numPr>
          <w:ilvl w:val="3"/>
          <w:numId w:val="21"/>
        </w:numPr>
        <w:tabs>
          <w:tab w:val="clear" w:pos="720"/>
        </w:tabs>
        <w:spacing w:after="0"/>
        <w:rPr>
          <w:rFonts w:ascii="Segoe UI" w:eastAsiaTheme="minorEastAsia" w:hAnsi="Segoe UI" w:cs="Segoe UI"/>
          <w:color w:val="auto"/>
        </w:rPr>
        <w:pPrChange w:id="11" w:author="Ashley Nelson" w:date="2019-04-30T10:17:00Z">
          <w:pPr>
            <w:pStyle w:val="BlockText"/>
            <w:numPr>
              <w:ilvl w:val="2"/>
              <w:numId w:val="21"/>
            </w:numPr>
            <w:tabs>
              <w:tab w:val="clear" w:pos="720"/>
            </w:tabs>
            <w:spacing w:after="0"/>
            <w:ind w:left="2160" w:hanging="180"/>
          </w:pPr>
        </w:pPrChange>
      </w:pPr>
      <w:commentRangeStart w:id="12"/>
      <w:r w:rsidRPr="00DF3D8F">
        <w:rPr>
          <w:rFonts w:ascii="Segoe UI" w:eastAsiaTheme="minorEastAsia" w:hAnsi="Segoe UI" w:cs="Segoe UI"/>
          <w:color w:val="auto"/>
        </w:rPr>
        <w:t xml:space="preserve">Two </w:t>
      </w:r>
      <w:r w:rsidR="004C07AA" w:rsidRPr="00DF3D8F">
        <w:rPr>
          <w:rFonts w:ascii="Segoe UI" w:eastAsiaTheme="minorEastAsia" w:hAnsi="Segoe UI" w:cs="Segoe UI"/>
          <w:color w:val="auto"/>
        </w:rPr>
        <w:t>m</w:t>
      </w:r>
      <w:r w:rsidRPr="00DF3D8F">
        <w:rPr>
          <w:rFonts w:ascii="Segoe UI" w:eastAsiaTheme="minorEastAsia" w:hAnsi="Segoe UI" w:cs="Segoe UI"/>
          <w:color w:val="auto"/>
        </w:rPr>
        <w:t>icro-</w:t>
      </w:r>
      <w:proofErr w:type="spellStart"/>
      <w:r w:rsidRPr="00DF3D8F">
        <w:rPr>
          <w:rFonts w:ascii="Segoe UI" w:eastAsiaTheme="minorEastAsia" w:hAnsi="Segoe UI" w:cs="Segoe UI"/>
          <w:color w:val="auto"/>
        </w:rPr>
        <w:t>ECoGs</w:t>
      </w:r>
      <w:commentRangeEnd w:id="12"/>
      <w:proofErr w:type="spellEnd"/>
      <w:r w:rsidR="007E6618">
        <w:rPr>
          <w:rStyle w:val="CommentReference"/>
          <w:rFonts w:ascii="Times New Roman" w:hAnsi="Times New Roman"/>
        </w:rPr>
        <w:commentReference w:id="12"/>
      </w:r>
    </w:p>
    <w:p w14:paraId="63365EE5" w14:textId="2E0F9226" w:rsidR="009B0D1B" w:rsidRDefault="004C07AA">
      <w:pPr>
        <w:pStyle w:val="BlockText"/>
        <w:numPr>
          <w:ilvl w:val="3"/>
          <w:numId w:val="21"/>
        </w:numPr>
        <w:tabs>
          <w:tab w:val="clear" w:pos="720"/>
        </w:tabs>
        <w:spacing w:after="0"/>
        <w:rPr>
          <w:ins w:id="13" w:author="Dakota Graham" w:date="2019-04-30T17:30:00Z"/>
          <w:rFonts w:ascii="Segoe UI" w:eastAsiaTheme="minorEastAsia" w:hAnsi="Segoe UI" w:cs="Segoe UI"/>
          <w:color w:val="auto"/>
        </w:rPr>
      </w:pPr>
      <w:r w:rsidRPr="00477D2A">
        <w:rPr>
          <w:rFonts w:ascii="Segoe UI" w:eastAsiaTheme="minorEastAsia" w:hAnsi="Segoe UI" w:cs="Segoe UI"/>
          <w:color w:val="auto"/>
        </w:rPr>
        <w:t xml:space="preserve">Two </w:t>
      </w:r>
      <w:proofErr w:type="spellStart"/>
      <w:r w:rsidR="000128D6">
        <w:rPr>
          <w:rFonts w:ascii="Segoe UI" w:eastAsiaTheme="minorEastAsia" w:hAnsi="Segoe UI" w:cs="Segoe UI"/>
          <w:color w:val="auto"/>
        </w:rPr>
        <w:t>Gat</w:t>
      </w:r>
      <w:r w:rsidR="00DA0184">
        <w:rPr>
          <w:rFonts w:ascii="Segoe UI" w:eastAsiaTheme="minorEastAsia" w:hAnsi="Segoe UI" w:cs="Segoe UI"/>
          <w:color w:val="auto"/>
        </w:rPr>
        <w:t>eLock</w:t>
      </w:r>
      <w:proofErr w:type="spellEnd"/>
      <w:r w:rsidR="00DA0184">
        <w:rPr>
          <w:rFonts w:ascii="Segoe UI" w:eastAsiaTheme="minorEastAsia" w:hAnsi="Segoe UI" w:cs="Segoe UI"/>
          <w:color w:val="auto"/>
        </w:rPr>
        <w:t xml:space="preserve"> </w:t>
      </w:r>
      <w:r w:rsidRPr="00477D2A">
        <w:rPr>
          <w:rFonts w:ascii="Segoe UI" w:eastAsiaTheme="minorEastAsia" w:hAnsi="Segoe UI" w:cs="Segoe UI"/>
          <w:color w:val="auto"/>
        </w:rPr>
        <w:t>cable connector</w:t>
      </w:r>
      <w:r w:rsidR="005E29B6" w:rsidRPr="00477D2A">
        <w:rPr>
          <w:rFonts w:ascii="Segoe UI" w:eastAsiaTheme="minorEastAsia" w:hAnsi="Segoe UI" w:cs="Segoe UI"/>
          <w:color w:val="auto"/>
        </w:rPr>
        <w:t>s</w:t>
      </w:r>
      <w:r w:rsidR="00C93962">
        <w:rPr>
          <w:rFonts w:ascii="Segoe UI" w:eastAsiaTheme="minorEastAsia" w:hAnsi="Segoe UI" w:cs="Segoe UI"/>
          <w:color w:val="auto"/>
        </w:rPr>
        <w:t xml:space="preserve"> with active head-stage</w:t>
      </w:r>
      <w:r w:rsidR="00670E9A">
        <w:rPr>
          <w:rFonts w:ascii="Segoe UI" w:eastAsiaTheme="minorEastAsia" w:hAnsi="Segoe UI" w:cs="Segoe UI"/>
          <w:color w:val="auto"/>
        </w:rPr>
        <w:t>s</w:t>
      </w:r>
      <w:r w:rsidRPr="00477D2A">
        <w:rPr>
          <w:rFonts w:ascii="Segoe UI" w:eastAsiaTheme="minorEastAsia" w:hAnsi="Segoe UI" w:cs="Segoe UI"/>
          <w:color w:val="auto"/>
        </w:rPr>
        <w:t xml:space="preserve"> for micro-</w:t>
      </w:r>
      <w:proofErr w:type="spellStart"/>
      <w:r w:rsidR="005E29B6" w:rsidRPr="00477D2A">
        <w:rPr>
          <w:rFonts w:ascii="Segoe UI" w:eastAsiaTheme="minorEastAsia" w:hAnsi="Segoe UI" w:cs="Segoe UI"/>
          <w:color w:val="auto"/>
        </w:rPr>
        <w:t>ECoG</w:t>
      </w:r>
      <w:proofErr w:type="spellEnd"/>
    </w:p>
    <w:p w14:paraId="26668683" w14:textId="78EC89C4" w:rsidR="006164E0" w:rsidRPr="00477D2A" w:rsidRDefault="006164E0">
      <w:pPr>
        <w:pStyle w:val="BlockText"/>
        <w:numPr>
          <w:ilvl w:val="3"/>
          <w:numId w:val="21"/>
        </w:numPr>
        <w:tabs>
          <w:tab w:val="clear" w:pos="720"/>
        </w:tabs>
        <w:spacing w:after="0"/>
        <w:rPr>
          <w:rFonts w:ascii="Segoe UI" w:eastAsiaTheme="minorEastAsia" w:hAnsi="Segoe UI" w:cs="Segoe UI"/>
          <w:color w:val="auto"/>
        </w:rPr>
        <w:pPrChange w:id="14" w:author="Ashley Nelson" w:date="2019-04-30T10:17:00Z">
          <w:pPr>
            <w:pStyle w:val="BlockText"/>
            <w:numPr>
              <w:ilvl w:val="2"/>
              <w:numId w:val="21"/>
            </w:numPr>
            <w:tabs>
              <w:tab w:val="clear" w:pos="720"/>
            </w:tabs>
            <w:spacing w:after="0"/>
            <w:ind w:left="2160" w:hanging="180"/>
          </w:pPr>
        </w:pPrChange>
      </w:pPr>
      <w:ins w:id="15" w:author="Dakota Graham" w:date="2019-04-30T17:30:00Z">
        <w:r>
          <w:rPr>
            <w:rFonts w:ascii="Segoe UI" w:eastAsiaTheme="minorEastAsia" w:hAnsi="Segoe UI" w:cs="Segoe UI"/>
            <w:color w:val="auto"/>
          </w:rPr>
          <w:t xml:space="preserve">Two Ground cables (long) </w:t>
        </w:r>
      </w:ins>
      <w:ins w:id="16" w:author="Dakota Graham" w:date="2019-04-30T17:33:00Z">
        <w:r>
          <w:rPr>
            <w:rFonts w:ascii="Segoe UI" w:eastAsiaTheme="minorEastAsia" w:hAnsi="Segoe UI" w:cs="Segoe UI"/>
            <w:color w:val="auto"/>
          </w:rPr>
          <w:t>– banana</w:t>
        </w:r>
      </w:ins>
      <w:ins w:id="17" w:author="Dakota Graham" w:date="2019-04-30T17:34:00Z">
        <w:r>
          <w:rPr>
            <w:rFonts w:ascii="Segoe UI" w:eastAsiaTheme="minorEastAsia" w:hAnsi="Segoe UI" w:cs="Segoe UI"/>
            <w:color w:val="auto"/>
          </w:rPr>
          <w:t xml:space="preserve"> plug to alligator clip </w:t>
        </w:r>
      </w:ins>
    </w:p>
    <w:p w14:paraId="41CE86FD" w14:textId="77777777" w:rsidR="009F30A5" w:rsidRDefault="009F30A5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900"/>
        </w:tabs>
        <w:contextualSpacing w:val="0"/>
        <w:rPr>
          <w:rFonts w:ascii="Segoe UI" w:hAnsi="Segoe UI" w:cs="Segoe UI"/>
        </w:rPr>
      </w:pPr>
      <w:r>
        <w:rPr>
          <w:rFonts w:ascii="Segoe UI" w:hAnsi="Segoe UI" w:cs="Segoe UI"/>
        </w:rPr>
        <w:t>Non-sterilized</w:t>
      </w:r>
    </w:p>
    <w:p w14:paraId="7EC20DFE" w14:textId="256E0AC8" w:rsidR="009F30A5" w:rsidRDefault="009F30A5" w:rsidP="00DC3F3A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ins w:id="18" w:author="Dakota Graham" w:date="2019-04-30T17:35:00Z"/>
          <w:rFonts w:ascii="Segoe UI" w:eastAsiaTheme="minorEastAsia" w:hAnsi="Segoe UI" w:cs="Segoe UI"/>
          <w:color w:val="auto"/>
        </w:rPr>
      </w:pPr>
      <w:r w:rsidRPr="00477D2A">
        <w:rPr>
          <w:rFonts w:ascii="Segoe UI" w:eastAsiaTheme="minorEastAsia" w:hAnsi="Segoe UI" w:cs="Segoe UI"/>
          <w:color w:val="auto"/>
        </w:rPr>
        <w:t>Electrophysiological recording cart</w:t>
      </w:r>
    </w:p>
    <w:p w14:paraId="09A067C3" w14:textId="651B3166" w:rsidR="006164E0" w:rsidRPr="00477D2A" w:rsidRDefault="006A3766" w:rsidP="00DC3F3A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eastAsiaTheme="minorEastAsia" w:hAnsi="Segoe UI" w:cs="Segoe UI"/>
          <w:color w:val="auto"/>
        </w:rPr>
      </w:pPr>
      <w:ins w:id="19" w:author="Dakota Graham" w:date="2019-04-30T17:39:00Z">
        <w:r>
          <w:rPr>
            <w:rFonts w:ascii="Segoe UI" w:eastAsiaTheme="minorEastAsia" w:hAnsi="Segoe UI" w:cs="Segoe UI"/>
            <w:color w:val="auto"/>
          </w:rPr>
          <w:t xml:space="preserve">TDT </w:t>
        </w:r>
      </w:ins>
      <w:ins w:id="20" w:author="Dakota Graham" w:date="2019-04-30T17:45:00Z">
        <w:r>
          <w:rPr>
            <w:rFonts w:ascii="Segoe UI" w:eastAsiaTheme="minorEastAsia" w:hAnsi="Segoe UI" w:cs="Segoe UI"/>
            <w:color w:val="auto"/>
          </w:rPr>
          <w:t xml:space="preserve">PZ5 </w:t>
        </w:r>
      </w:ins>
      <w:ins w:id="21" w:author="Dakota Graham" w:date="2019-04-30T17:39:00Z">
        <w:r>
          <w:rPr>
            <w:rFonts w:ascii="Segoe UI" w:eastAsiaTheme="minorEastAsia" w:hAnsi="Segoe UI" w:cs="Segoe UI"/>
            <w:color w:val="auto"/>
          </w:rPr>
          <w:t xml:space="preserve">amplifier </w:t>
        </w:r>
      </w:ins>
    </w:p>
    <w:p w14:paraId="387F3B15" w14:textId="0130A249" w:rsidR="00C64133" w:rsidRPr="00477D2A" w:rsidRDefault="004FA6F2" w:rsidP="00DC3F3A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eastAsiaTheme="minorEastAsia" w:hAnsi="Segoe UI" w:cs="Segoe UI"/>
          <w:color w:val="auto"/>
        </w:rPr>
      </w:pPr>
      <w:r w:rsidRPr="00477D2A">
        <w:rPr>
          <w:rFonts w:ascii="Segoe UI" w:eastAsiaTheme="minorEastAsia" w:hAnsi="Segoe UI" w:cs="Segoe UI"/>
          <w:color w:val="auto"/>
        </w:rPr>
        <w:t>Tremor monitor</w:t>
      </w:r>
    </w:p>
    <w:p w14:paraId="2BD1F340" w14:textId="71830DA8" w:rsidR="0062569C" w:rsidRPr="0062569C" w:rsidRDefault="004FA6F2" w:rsidP="0062569C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eastAsiaTheme="minorEastAsia" w:hAnsi="Segoe UI" w:cs="Segoe UI"/>
          <w:color w:val="auto"/>
        </w:rPr>
      </w:pPr>
      <w:r w:rsidRPr="00477D2A">
        <w:rPr>
          <w:rFonts w:ascii="Segoe UI" w:eastAsiaTheme="minorEastAsia" w:hAnsi="Segoe UI" w:cs="Segoe UI"/>
          <w:color w:val="auto"/>
        </w:rPr>
        <w:lastRenderedPageBreak/>
        <w:t>Video camera</w:t>
      </w:r>
    </w:p>
    <w:p w14:paraId="370EF2E3" w14:textId="77777777" w:rsidR="0062569C" w:rsidRPr="0062569C" w:rsidRDefault="0062569C">
      <w:pPr>
        <w:tabs>
          <w:tab w:val="left" w:pos="360"/>
          <w:tab w:val="left" w:pos="540"/>
          <w:tab w:val="left" w:pos="810"/>
          <w:tab w:val="left" w:pos="900"/>
          <w:tab w:val="left" w:pos="1530"/>
        </w:tabs>
        <w:rPr>
          <w:ins w:id="22" w:author="Ashley Nelson" w:date="2019-04-30T10:18:00Z"/>
          <w:rFonts w:ascii="Segoe UI" w:hAnsi="Segoe UI" w:cs="Segoe UI"/>
          <w:b/>
          <w:szCs w:val="20"/>
          <w:rPrChange w:id="23" w:author="Ashley Nelson" w:date="2019-04-30T10:18:00Z">
            <w:rPr>
              <w:ins w:id="24" w:author="Ashley Nelson" w:date="2019-04-30T10:18:00Z"/>
            </w:rPr>
          </w:rPrChange>
        </w:rPr>
        <w:pPrChange w:id="25" w:author="Ashley Nelson" w:date="2019-04-30T10:18:00Z">
          <w:pPr>
            <w:pStyle w:val="ListParagraph"/>
            <w:numPr>
              <w:numId w:val="21"/>
            </w:numPr>
            <w:tabs>
              <w:tab w:val="left" w:pos="360"/>
              <w:tab w:val="left" w:pos="540"/>
              <w:tab w:val="left" w:pos="810"/>
              <w:tab w:val="left" w:pos="900"/>
              <w:tab w:val="left" w:pos="1530"/>
            </w:tabs>
            <w:ind w:hanging="360"/>
            <w:contextualSpacing w:val="0"/>
          </w:pPr>
        </w:pPrChange>
      </w:pPr>
    </w:p>
    <w:p w14:paraId="7BA94CD4" w14:textId="4BAFEC74" w:rsidR="004D060E" w:rsidRPr="00876234" w:rsidRDefault="004F2EE0" w:rsidP="00DC3F3A">
      <w:pPr>
        <w:pStyle w:val="ListParagraph"/>
        <w:numPr>
          <w:ilvl w:val="0"/>
          <w:numId w:val="21"/>
        </w:numPr>
        <w:tabs>
          <w:tab w:val="left" w:pos="360"/>
          <w:tab w:val="left" w:pos="540"/>
          <w:tab w:val="left" w:pos="810"/>
          <w:tab w:val="left" w:pos="900"/>
          <w:tab w:val="left" w:pos="1530"/>
        </w:tabs>
        <w:contextualSpacing w:val="0"/>
        <w:rPr>
          <w:rFonts w:ascii="Segoe UI" w:hAnsi="Segoe UI" w:cs="Segoe UI"/>
          <w:b/>
          <w:szCs w:val="20"/>
        </w:rPr>
      </w:pPr>
      <w:r w:rsidRPr="00876234">
        <w:rPr>
          <w:rFonts w:ascii="Segoe UI" w:hAnsi="Segoe UI" w:cs="Segoe UI"/>
          <w:b/>
          <w:szCs w:val="20"/>
        </w:rPr>
        <w:t xml:space="preserve">At least </w:t>
      </w:r>
      <w:r w:rsidR="005B0D05" w:rsidRPr="00876234">
        <w:rPr>
          <w:rFonts w:ascii="Segoe UI" w:hAnsi="Segoe UI" w:cs="Segoe UI"/>
          <w:b/>
          <w:szCs w:val="20"/>
        </w:rPr>
        <w:t>48 hours prior to surgery start time</w:t>
      </w:r>
    </w:p>
    <w:p w14:paraId="7EF784E0" w14:textId="4EE76F8E" w:rsidR="005B0D05" w:rsidRPr="00876234" w:rsidRDefault="005B0D05" w:rsidP="00DC3F3A">
      <w:pPr>
        <w:pStyle w:val="ListParagraph"/>
        <w:numPr>
          <w:ilvl w:val="1"/>
          <w:numId w:val="21"/>
        </w:numPr>
        <w:tabs>
          <w:tab w:val="left" w:pos="360"/>
          <w:tab w:val="left" w:pos="540"/>
          <w:tab w:val="left" w:pos="810"/>
          <w:tab w:val="left" w:pos="900"/>
          <w:tab w:val="left" w:pos="1530"/>
        </w:tabs>
        <w:contextualSpacing w:val="0"/>
        <w:rPr>
          <w:rFonts w:ascii="Segoe UI" w:hAnsi="Segoe UI" w:cs="Segoe UI"/>
          <w:szCs w:val="20"/>
        </w:rPr>
      </w:pPr>
      <w:r w:rsidRPr="00876234">
        <w:rPr>
          <w:rFonts w:ascii="Segoe UI" w:hAnsi="Segoe UI" w:cs="Segoe UI"/>
          <w:szCs w:val="20"/>
        </w:rPr>
        <w:t xml:space="preserve">Assure that </w:t>
      </w:r>
      <w:r w:rsidR="004F2EE0" w:rsidRPr="00876234">
        <w:rPr>
          <w:rFonts w:ascii="Segoe UI" w:hAnsi="Segoe UI" w:cs="Segoe UI"/>
          <w:szCs w:val="20"/>
        </w:rPr>
        <w:t>all materials are available</w:t>
      </w:r>
      <w:r w:rsidR="001E0FA1">
        <w:rPr>
          <w:rFonts w:ascii="Segoe UI" w:hAnsi="Segoe UI" w:cs="Segoe UI"/>
          <w:szCs w:val="20"/>
        </w:rPr>
        <w:t>.</w:t>
      </w:r>
    </w:p>
    <w:p w14:paraId="7E3F8506" w14:textId="39607404" w:rsidR="00FE13F6" w:rsidRDefault="005B0D05" w:rsidP="00DC3F3A">
      <w:pPr>
        <w:pStyle w:val="ListParagraph"/>
        <w:numPr>
          <w:ilvl w:val="1"/>
          <w:numId w:val="21"/>
        </w:numPr>
        <w:tabs>
          <w:tab w:val="left" w:pos="360"/>
          <w:tab w:val="left" w:pos="540"/>
          <w:tab w:val="left" w:pos="810"/>
          <w:tab w:val="left" w:pos="900"/>
          <w:tab w:val="left" w:pos="1530"/>
        </w:tabs>
        <w:contextualSpacing w:val="0"/>
        <w:rPr>
          <w:ins w:id="26" w:author="Dakota Graham" w:date="2019-04-30T17:44:00Z"/>
          <w:rFonts w:ascii="Segoe UI" w:hAnsi="Segoe UI" w:cs="Segoe UI"/>
          <w:szCs w:val="20"/>
        </w:rPr>
      </w:pPr>
      <w:r w:rsidRPr="00876234">
        <w:rPr>
          <w:rFonts w:ascii="Segoe UI" w:hAnsi="Segoe UI" w:cs="Segoe UI"/>
          <w:szCs w:val="20"/>
        </w:rPr>
        <w:t>Assure that recording cart is functioning properly by recording simulated data</w:t>
      </w:r>
      <w:r w:rsidR="001E0FA1">
        <w:rPr>
          <w:rFonts w:ascii="Segoe UI" w:hAnsi="Segoe UI" w:cs="Segoe UI"/>
          <w:szCs w:val="20"/>
        </w:rPr>
        <w:t>.</w:t>
      </w:r>
    </w:p>
    <w:p w14:paraId="444F9DBC" w14:textId="6B359C29" w:rsidR="006A3766" w:rsidRDefault="006A3766" w:rsidP="00DC3F3A">
      <w:pPr>
        <w:pStyle w:val="ListParagraph"/>
        <w:numPr>
          <w:ilvl w:val="1"/>
          <w:numId w:val="21"/>
        </w:numPr>
        <w:tabs>
          <w:tab w:val="left" w:pos="360"/>
          <w:tab w:val="left" w:pos="540"/>
          <w:tab w:val="left" w:pos="810"/>
          <w:tab w:val="left" w:pos="900"/>
          <w:tab w:val="left" w:pos="1530"/>
        </w:tabs>
        <w:contextualSpacing w:val="0"/>
        <w:rPr>
          <w:rFonts w:ascii="Segoe UI" w:hAnsi="Segoe UI" w:cs="Segoe UI"/>
          <w:szCs w:val="20"/>
        </w:rPr>
      </w:pPr>
      <w:ins w:id="27" w:author="Dakota Graham" w:date="2019-04-30T17:44:00Z">
        <w:r>
          <w:rPr>
            <w:rFonts w:ascii="Segoe UI" w:hAnsi="Segoe UI" w:cs="Segoe UI"/>
            <w:szCs w:val="20"/>
          </w:rPr>
          <w:t>Assure that TDT</w:t>
        </w:r>
      </w:ins>
      <w:ins w:id="28" w:author="Dakota Graham" w:date="2019-04-30T17:45:00Z">
        <w:r>
          <w:rPr>
            <w:rFonts w:ascii="Segoe UI" w:hAnsi="Segoe UI" w:cs="Segoe UI"/>
            <w:szCs w:val="20"/>
          </w:rPr>
          <w:t xml:space="preserve"> PZ5</w:t>
        </w:r>
      </w:ins>
      <w:ins w:id="29" w:author="Dakota Graham" w:date="2019-04-30T17:44:00Z">
        <w:r>
          <w:rPr>
            <w:rFonts w:ascii="Segoe UI" w:hAnsi="Segoe UI" w:cs="Segoe UI"/>
            <w:szCs w:val="20"/>
          </w:rPr>
          <w:t xml:space="preserve"> amplifier is fully charged. </w:t>
        </w:r>
      </w:ins>
    </w:p>
    <w:p w14:paraId="29C69C01" w14:textId="77777777" w:rsidR="00E10799" w:rsidRPr="00841E88" w:rsidRDefault="00E10799" w:rsidP="00E10799">
      <w:pPr>
        <w:pStyle w:val="ListParagraph"/>
        <w:tabs>
          <w:tab w:val="left" w:pos="360"/>
          <w:tab w:val="left" w:pos="540"/>
          <w:tab w:val="left" w:pos="810"/>
          <w:tab w:val="left" w:pos="900"/>
          <w:tab w:val="left" w:pos="1530"/>
        </w:tabs>
        <w:ind w:left="1440"/>
        <w:contextualSpacing w:val="0"/>
        <w:rPr>
          <w:rFonts w:ascii="Segoe UI" w:hAnsi="Segoe UI" w:cs="Segoe UI"/>
          <w:szCs w:val="20"/>
        </w:rPr>
      </w:pPr>
    </w:p>
    <w:p w14:paraId="75999872" w14:textId="61A0FC5B" w:rsidR="00793A80" w:rsidRPr="00876234" w:rsidRDefault="00793A80" w:rsidP="00DC3F3A">
      <w:pPr>
        <w:pStyle w:val="BlockText"/>
        <w:numPr>
          <w:ilvl w:val="0"/>
          <w:numId w:val="21"/>
        </w:numPr>
        <w:tabs>
          <w:tab w:val="clear" w:pos="720"/>
        </w:tabs>
        <w:spacing w:after="0"/>
        <w:rPr>
          <w:rFonts w:ascii="Segoe UI" w:hAnsi="Segoe UI" w:cs="Segoe UI"/>
          <w:b/>
          <w:color w:val="auto"/>
        </w:rPr>
      </w:pPr>
      <w:r w:rsidRPr="00876234">
        <w:rPr>
          <w:rFonts w:ascii="Segoe UI" w:hAnsi="Segoe UI" w:cs="Segoe UI"/>
          <w:b/>
          <w:color w:val="auto"/>
        </w:rPr>
        <w:t>Day of surgery</w:t>
      </w:r>
      <w:ins w:id="30" w:author="Ashley Nelson" w:date="2019-04-30T10:19:00Z">
        <w:r w:rsidR="0062569C">
          <w:rPr>
            <w:rFonts w:ascii="Segoe UI" w:hAnsi="Segoe UI" w:cs="Segoe UI"/>
            <w:b/>
            <w:color w:val="auto"/>
          </w:rPr>
          <w:t>, prior to start</w:t>
        </w:r>
      </w:ins>
    </w:p>
    <w:p w14:paraId="3B252595" w14:textId="3C8F3105" w:rsidR="00793A80" w:rsidRDefault="0083090F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Move</w:t>
      </w:r>
      <w:r w:rsidR="004FA6F2" w:rsidRPr="004FA6F2">
        <w:rPr>
          <w:rFonts w:ascii="Segoe UI" w:hAnsi="Segoe UI" w:cs="Segoe UI"/>
          <w:color w:val="auto"/>
        </w:rPr>
        <w:t xml:space="preserve"> </w:t>
      </w:r>
      <w:ins w:id="31" w:author="Ashley Nelson" w:date="2019-04-30T09:55:00Z">
        <w:r w:rsidR="00077A90">
          <w:rPr>
            <w:rFonts w:ascii="Segoe UI" w:hAnsi="Segoe UI" w:cs="Segoe UI"/>
            <w:color w:val="auto"/>
          </w:rPr>
          <w:t xml:space="preserve">research </w:t>
        </w:r>
      </w:ins>
      <w:r w:rsidR="004FA6F2" w:rsidRPr="004FA6F2">
        <w:rPr>
          <w:rFonts w:ascii="Segoe UI" w:hAnsi="Segoe UI" w:cs="Segoe UI"/>
          <w:color w:val="auto"/>
        </w:rPr>
        <w:t>cart in</w:t>
      </w:r>
      <w:ins w:id="32" w:author="Ashley Nelson" w:date="2019-04-30T09:55:00Z">
        <w:r w:rsidR="00077A90">
          <w:rPr>
            <w:rFonts w:ascii="Segoe UI" w:hAnsi="Segoe UI" w:cs="Segoe UI"/>
            <w:color w:val="auto"/>
          </w:rPr>
          <w:t>to</w:t>
        </w:r>
      </w:ins>
      <w:r w:rsidR="004FA6F2" w:rsidRPr="004FA6F2">
        <w:rPr>
          <w:rFonts w:ascii="Segoe UI" w:hAnsi="Segoe UI" w:cs="Segoe UI"/>
          <w:color w:val="auto"/>
        </w:rPr>
        <w:t xml:space="preserve"> OR</w:t>
      </w:r>
      <w:r w:rsidR="001E0FA1">
        <w:rPr>
          <w:rFonts w:ascii="Segoe UI" w:hAnsi="Segoe UI" w:cs="Segoe UI"/>
          <w:color w:val="auto"/>
        </w:rPr>
        <w:t>.</w:t>
      </w:r>
    </w:p>
    <w:p w14:paraId="78FCB484" w14:textId="67664062" w:rsidR="003C4E56" w:rsidRPr="00876234" w:rsidRDefault="003C4E56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Setup speaker for monitoring FHC microelectrode signal for action potentials</w:t>
      </w:r>
      <w:r w:rsidR="00834EF8">
        <w:rPr>
          <w:rFonts w:ascii="Segoe UI" w:hAnsi="Segoe UI" w:cs="Segoe UI"/>
          <w:color w:val="auto"/>
        </w:rPr>
        <w:t xml:space="preserve"> (</w:t>
      </w:r>
      <w:r w:rsidR="006040C7">
        <w:rPr>
          <w:rFonts w:ascii="Segoe UI" w:hAnsi="Segoe UI" w:cs="Segoe UI"/>
          <w:color w:val="auto"/>
        </w:rPr>
        <w:t>connect to audio output on RZ5)</w:t>
      </w:r>
      <w:r>
        <w:rPr>
          <w:rFonts w:ascii="Segoe UI" w:hAnsi="Segoe UI" w:cs="Segoe UI"/>
          <w:color w:val="auto"/>
        </w:rPr>
        <w:t>.</w:t>
      </w:r>
    </w:p>
    <w:p w14:paraId="3DA1DD41" w14:textId="0E42F207" w:rsidR="009F4190" w:rsidRPr="001D6B04" w:rsidRDefault="009F4190" w:rsidP="009F4190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P</w:t>
      </w:r>
      <w:r w:rsidRPr="005860DD">
        <w:rPr>
          <w:rFonts w:ascii="Segoe UI" w:hAnsi="Segoe UI" w:cs="Segoe UI"/>
          <w:color w:val="auto"/>
        </w:rPr>
        <w:t>lace</w:t>
      </w:r>
      <w:r w:rsidRPr="004FA6F2">
        <w:rPr>
          <w:rFonts w:ascii="Segoe UI" w:hAnsi="Segoe UI" w:cs="Segoe UI"/>
          <w:color w:val="auto"/>
        </w:rPr>
        <w:t xml:space="preserve"> tremor sensor on the patient’s wrist contralateral to the microelectrode and micro-</w:t>
      </w:r>
      <w:proofErr w:type="gramStart"/>
      <w:r w:rsidRPr="004FA6F2">
        <w:rPr>
          <w:rFonts w:ascii="Segoe UI" w:hAnsi="Segoe UI" w:cs="Segoe UI"/>
          <w:color w:val="auto"/>
        </w:rPr>
        <w:t>ECoG</w:t>
      </w:r>
      <w:r>
        <w:rPr>
          <w:rFonts w:ascii="Segoe UI" w:hAnsi="Segoe UI" w:cs="Segoe UI"/>
          <w:color w:val="auto"/>
        </w:rPr>
        <w:t>, and</w:t>
      </w:r>
      <w:proofErr w:type="gramEnd"/>
      <w:r>
        <w:rPr>
          <w:rFonts w:ascii="Segoe UI" w:hAnsi="Segoe UI" w:cs="Segoe UI"/>
          <w:color w:val="auto"/>
        </w:rPr>
        <w:t xml:space="preserve"> connect to the analog inputs 1 and 2 on TDT </w:t>
      </w:r>
      <w:r w:rsidR="00FB43C5">
        <w:rPr>
          <w:rFonts w:ascii="Segoe UI" w:hAnsi="Segoe UI" w:cs="Segoe UI"/>
          <w:color w:val="auto"/>
        </w:rPr>
        <w:t>RZ2</w:t>
      </w:r>
      <w:r w:rsidR="006A49EF">
        <w:rPr>
          <w:rFonts w:ascii="Segoe UI" w:hAnsi="Segoe UI" w:cs="Segoe UI"/>
          <w:color w:val="auto"/>
        </w:rPr>
        <w:t xml:space="preserve"> </w:t>
      </w:r>
      <w:proofErr w:type="spellStart"/>
      <w:r w:rsidR="006A49EF" w:rsidRPr="006A49EF">
        <w:rPr>
          <w:rFonts w:ascii="Segoe UI" w:hAnsi="Segoe UI" w:cs="Segoe UI"/>
          <w:color w:val="auto"/>
        </w:rPr>
        <w:t>BioAmp</w:t>
      </w:r>
      <w:proofErr w:type="spellEnd"/>
      <w:r w:rsidR="006A49EF" w:rsidRPr="006A49EF">
        <w:rPr>
          <w:rFonts w:ascii="Segoe UI" w:hAnsi="Segoe UI" w:cs="Segoe UI"/>
          <w:color w:val="auto"/>
        </w:rPr>
        <w:t xml:space="preserve"> Processor</w:t>
      </w:r>
      <w:r>
        <w:rPr>
          <w:rFonts w:ascii="Segoe UI" w:hAnsi="Segoe UI" w:cs="Segoe UI"/>
          <w:color w:val="auto"/>
        </w:rPr>
        <w:t>.</w:t>
      </w:r>
    </w:p>
    <w:p w14:paraId="2B8EE4A9" w14:textId="72447CE6" w:rsidR="0083090F" w:rsidRPr="009F4190" w:rsidRDefault="0083090F" w:rsidP="0083090F">
      <w:pPr>
        <w:pStyle w:val="BlockText"/>
        <w:numPr>
          <w:ilvl w:val="1"/>
          <w:numId w:val="21"/>
        </w:numPr>
        <w:spacing w:after="0"/>
        <w:rPr>
          <w:color w:val="auto"/>
        </w:rPr>
      </w:pPr>
      <w:r w:rsidRPr="004FA6F2">
        <w:rPr>
          <w:rFonts w:ascii="Segoe UI" w:hAnsi="Segoe UI" w:cs="Segoe UI"/>
          <w:color w:val="auto"/>
        </w:rPr>
        <w:t xml:space="preserve">Place TDT </w:t>
      </w:r>
      <w:r>
        <w:rPr>
          <w:rFonts w:ascii="Segoe UI" w:hAnsi="Segoe UI" w:cs="Segoe UI"/>
          <w:color w:val="auto"/>
        </w:rPr>
        <w:t xml:space="preserve">PZ5 </w:t>
      </w:r>
      <w:r w:rsidRPr="004FA6F2">
        <w:rPr>
          <w:rFonts w:ascii="Segoe UI" w:hAnsi="Segoe UI" w:cs="Segoe UI"/>
          <w:color w:val="auto"/>
        </w:rPr>
        <w:t>amplifier on floor</w:t>
      </w:r>
      <w:r w:rsidR="00DE3891">
        <w:rPr>
          <w:rFonts w:ascii="Segoe UI" w:hAnsi="Segoe UI" w:cs="Segoe UI"/>
          <w:color w:val="auto"/>
        </w:rPr>
        <w:t xml:space="preserve"> or </w:t>
      </w:r>
      <w:r w:rsidR="00F4274F">
        <w:rPr>
          <w:rFonts w:ascii="Segoe UI" w:hAnsi="Segoe UI" w:cs="Segoe UI"/>
          <w:color w:val="auto"/>
        </w:rPr>
        <w:t>on O-arm</w:t>
      </w:r>
      <w:r w:rsidRPr="004FA6F2">
        <w:rPr>
          <w:rFonts w:ascii="Segoe UI" w:hAnsi="Segoe UI" w:cs="Segoe UI"/>
          <w:color w:val="auto"/>
        </w:rPr>
        <w:t xml:space="preserve"> at bedside near patient's head</w:t>
      </w:r>
      <w:r>
        <w:rPr>
          <w:rFonts w:ascii="Segoe UI" w:hAnsi="Segoe UI" w:cs="Segoe UI"/>
          <w:color w:val="auto"/>
        </w:rPr>
        <w:t>.</w:t>
      </w:r>
    </w:p>
    <w:p w14:paraId="4D951EDB" w14:textId="310E0FF4" w:rsidR="0083090F" w:rsidRDefault="006B4DCF" w:rsidP="0083090F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BNI surgical staff to s</w:t>
      </w:r>
      <w:r w:rsidR="0083090F" w:rsidRPr="004FA6F2">
        <w:rPr>
          <w:rFonts w:ascii="Segoe UI" w:hAnsi="Segoe UI" w:cs="Segoe UI"/>
          <w:color w:val="auto"/>
        </w:rPr>
        <w:t>etup video camera in OR</w:t>
      </w:r>
      <w:r w:rsidR="00046F79">
        <w:rPr>
          <w:rFonts w:ascii="Segoe UI" w:hAnsi="Segoe UI" w:cs="Segoe UI"/>
          <w:color w:val="auto"/>
        </w:rPr>
        <w:t xml:space="preserve"> for </w:t>
      </w:r>
      <w:r w:rsidR="00FA2C85">
        <w:rPr>
          <w:rFonts w:ascii="Segoe UI" w:hAnsi="Segoe UI" w:cs="Segoe UI"/>
          <w:color w:val="auto"/>
        </w:rPr>
        <w:t>recording patient’s movements</w:t>
      </w:r>
    </w:p>
    <w:p w14:paraId="4F417F3B" w14:textId="7BB98266" w:rsidR="00F4274F" w:rsidRPr="00876234" w:rsidRDefault="00F4274F" w:rsidP="0083090F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 xml:space="preserve">Give </w:t>
      </w:r>
      <w:r w:rsidR="006B4DCF" w:rsidRPr="006B4DCF">
        <w:rPr>
          <w:rFonts w:ascii="Segoe UI" w:hAnsi="Segoe UI" w:cs="Segoe UI"/>
          <w:color w:val="auto"/>
          <w:u w:val="single"/>
        </w:rPr>
        <w:t xml:space="preserve">only </w:t>
      </w:r>
      <w:r w:rsidR="009B68B9" w:rsidRPr="006B4DCF">
        <w:rPr>
          <w:rFonts w:ascii="Segoe UI" w:hAnsi="Segoe UI" w:cs="Segoe UI"/>
          <w:color w:val="auto"/>
          <w:u w:val="single"/>
        </w:rPr>
        <w:t>one</w:t>
      </w:r>
      <w:r w:rsidR="009B68B9">
        <w:rPr>
          <w:rFonts w:ascii="Segoe UI" w:hAnsi="Segoe UI" w:cs="Segoe UI"/>
          <w:color w:val="auto"/>
        </w:rPr>
        <w:t xml:space="preserve"> of each </w:t>
      </w:r>
      <w:r>
        <w:rPr>
          <w:rFonts w:ascii="Segoe UI" w:hAnsi="Segoe UI" w:cs="Segoe UI"/>
          <w:color w:val="auto"/>
        </w:rPr>
        <w:t xml:space="preserve">sterile </w:t>
      </w:r>
      <w:r w:rsidR="00E00AAE">
        <w:rPr>
          <w:rFonts w:ascii="Segoe UI" w:hAnsi="Segoe UI" w:cs="Segoe UI"/>
          <w:color w:val="auto"/>
        </w:rPr>
        <w:t>material</w:t>
      </w:r>
      <w:r w:rsidR="009B68B9">
        <w:rPr>
          <w:rFonts w:ascii="Segoe UI" w:hAnsi="Segoe UI" w:cs="Segoe UI"/>
          <w:color w:val="auto"/>
        </w:rPr>
        <w:t xml:space="preserve"> listed in </w:t>
      </w:r>
      <w:r w:rsidR="00E00AAE">
        <w:rPr>
          <w:rFonts w:ascii="Segoe UI" w:hAnsi="Segoe UI" w:cs="Segoe UI"/>
          <w:color w:val="auto"/>
        </w:rPr>
        <w:t>4a</w:t>
      </w:r>
      <w:r>
        <w:rPr>
          <w:rFonts w:ascii="Segoe UI" w:hAnsi="Segoe UI" w:cs="Segoe UI"/>
          <w:color w:val="auto"/>
        </w:rPr>
        <w:t xml:space="preserve"> to nurse in OR</w:t>
      </w:r>
      <w:r w:rsidR="00523032">
        <w:rPr>
          <w:rFonts w:ascii="Segoe UI" w:hAnsi="Segoe UI" w:cs="Segoe UI"/>
          <w:color w:val="auto"/>
        </w:rPr>
        <w:t>. Hold</w:t>
      </w:r>
      <w:r w:rsidR="006B4DCF">
        <w:rPr>
          <w:rFonts w:ascii="Segoe UI" w:hAnsi="Segoe UI" w:cs="Segoe UI"/>
          <w:color w:val="auto"/>
        </w:rPr>
        <w:t xml:space="preserve"> second</w:t>
      </w:r>
      <w:r w:rsidR="00523032">
        <w:rPr>
          <w:rFonts w:ascii="Segoe UI" w:hAnsi="Segoe UI" w:cs="Segoe UI"/>
          <w:color w:val="auto"/>
        </w:rPr>
        <w:t xml:space="preserve"> </w:t>
      </w:r>
      <w:ins w:id="33" w:author="Ashley Nelson" w:date="2019-04-30T09:57:00Z">
        <w:r w:rsidR="00077A90">
          <w:rPr>
            <w:rFonts w:ascii="Segoe UI" w:hAnsi="Segoe UI" w:cs="Segoe UI"/>
            <w:color w:val="auto"/>
          </w:rPr>
          <w:t xml:space="preserve">set of </w:t>
        </w:r>
      </w:ins>
      <w:r w:rsidR="00F10FCC">
        <w:rPr>
          <w:rFonts w:ascii="Segoe UI" w:hAnsi="Segoe UI" w:cs="Segoe UI"/>
          <w:color w:val="auto"/>
        </w:rPr>
        <w:t>sterile</w:t>
      </w:r>
      <w:r w:rsidR="006B4DCF">
        <w:rPr>
          <w:rFonts w:ascii="Segoe UI" w:hAnsi="Segoe UI" w:cs="Segoe UI"/>
          <w:color w:val="auto"/>
        </w:rPr>
        <w:t xml:space="preserve"> material</w:t>
      </w:r>
      <w:ins w:id="34" w:author="Ashley Nelson" w:date="2019-04-30T09:57:00Z">
        <w:r w:rsidR="00077A90">
          <w:rPr>
            <w:rFonts w:ascii="Segoe UI" w:hAnsi="Segoe UI" w:cs="Segoe UI"/>
            <w:color w:val="auto"/>
          </w:rPr>
          <w:t>s</w:t>
        </w:r>
      </w:ins>
      <w:r w:rsidR="006B4DCF">
        <w:rPr>
          <w:rFonts w:ascii="Segoe UI" w:hAnsi="Segoe UI" w:cs="Segoe UI"/>
          <w:color w:val="auto"/>
        </w:rPr>
        <w:t xml:space="preserve"> as</w:t>
      </w:r>
      <w:r w:rsidR="00523032">
        <w:rPr>
          <w:rFonts w:ascii="Segoe UI" w:hAnsi="Segoe UI" w:cs="Segoe UI"/>
          <w:color w:val="auto"/>
        </w:rPr>
        <w:t xml:space="preserve"> backup</w:t>
      </w:r>
      <w:r w:rsidR="00F1544D">
        <w:rPr>
          <w:rFonts w:ascii="Segoe UI" w:hAnsi="Segoe UI" w:cs="Segoe UI"/>
          <w:color w:val="auto"/>
        </w:rPr>
        <w:t xml:space="preserve">, so that they are not opened </w:t>
      </w:r>
      <w:r w:rsidR="004D463D">
        <w:rPr>
          <w:rFonts w:ascii="Segoe UI" w:hAnsi="Segoe UI" w:cs="Segoe UI"/>
          <w:color w:val="auto"/>
        </w:rPr>
        <w:t>unnecessarily.</w:t>
      </w:r>
    </w:p>
    <w:p w14:paraId="460A9811" w14:textId="77777777" w:rsidR="00411E0E" w:rsidRDefault="00411E0E" w:rsidP="00411E0E">
      <w:pPr>
        <w:pStyle w:val="BlockText"/>
        <w:spacing w:after="0"/>
        <w:ind w:left="1440"/>
        <w:rPr>
          <w:color w:val="auto"/>
        </w:rPr>
      </w:pPr>
    </w:p>
    <w:p w14:paraId="67CF82C0" w14:textId="28E33B2D" w:rsidR="00556DCF" w:rsidRPr="00876234" w:rsidRDefault="004FA6F2" w:rsidP="00DC3F3A">
      <w:pPr>
        <w:pStyle w:val="BlockText"/>
        <w:numPr>
          <w:ilvl w:val="0"/>
          <w:numId w:val="21"/>
        </w:numPr>
        <w:tabs>
          <w:tab w:val="clear" w:pos="720"/>
        </w:tabs>
        <w:spacing w:after="0"/>
        <w:rPr>
          <w:rFonts w:ascii="Segoe UI" w:hAnsi="Segoe UI" w:cs="Segoe UI"/>
          <w:b/>
          <w:bCs/>
          <w:color w:val="auto"/>
        </w:rPr>
      </w:pPr>
      <w:r w:rsidRPr="004FA6F2">
        <w:rPr>
          <w:rFonts w:ascii="Segoe UI" w:hAnsi="Segoe UI" w:cs="Segoe UI"/>
          <w:b/>
          <w:bCs/>
          <w:color w:val="auto"/>
        </w:rPr>
        <w:t xml:space="preserve">Placement of micro-electrode and micro-ECoG grid </w:t>
      </w:r>
      <w:r w:rsidR="00E050F0" w:rsidRPr="004FA6F2">
        <w:rPr>
          <w:rFonts w:ascii="Segoe UI" w:hAnsi="Segoe UI" w:cs="Segoe UI"/>
          <w:b/>
          <w:bCs/>
          <w:color w:val="auto"/>
        </w:rPr>
        <w:t>and connection</w:t>
      </w:r>
      <w:r w:rsidR="00E050F0">
        <w:rPr>
          <w:rFonts w:ascii="Segoe UI" w:hAnsi="Segoe UI" w:cs="Segoe UI"/>
          <w:b/>
          <w:bCs/>
          <w:color w:val="auto"/>
        </w:rPr>
        <w:t xml:space="preserve"> to</w:t>
      </w:r>
      <w:r w:rsidR="000A5A5C">
        <w:rPr>
          <w:rFonts w:ascii="Segoe UI" w:hAnsi="Segoe UI" w:cs="Segoe UI"/>
          <w:b/>
          <w:bCs/>
          <w:color w:val="auto"/>
        </w:rPr>
        <w:t xml:space="preserve"> PZ5 </w:t>
      </w:r>
      <w:r w:rsidRPr="004FA6F2">
        <w:rPr>
          <w:rFonts w:ascii="Segoe UI" w:hAnsi="Segoe UI" w:cs="Segoe UI"/>
          <w:b/>
          <w:bCs/>
          <w:color w:val="auto"/>
        </w:rPr>
        <w:t>amplifier</w:t>
      </w:r>
    </w:p>
    <w:p w14:paraId="7EDEF1C7" w14:textId="7E864FA8" w:rsidR="00885615" w:rsidRPr="00155C1F" w:rsidRDefault="00885615" w:rsidP="00885615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eastAsiaTheme="minorEastAsia" w:hAnsi="Segoe UI" w:cs="Segoe UI"/>
          <w:color w:val="auto"/>
        </w:rPr>
        <w:t>The neurosurgeon connect</w:t>
      </w:r>
      <w:r w:rsidR="00A12CD6">
        <w:rPr>
          <w:rFonts w:ascii="Segoe UI" w:eastAsiaTheme="minorEastAsia" w:hAnsi="Segoe UI" w:cs="Segoe UI"/>
          <w:color w:val="auto"/>
        </w:rPr>
        <w:t>s</w:t>
      </w:r>
      <w:r>
        <w:rPr>
          <w:rFonts w:ascii="Segoe UI" w:eastAsiaTheme="minorEastAsia" w:hAnsi="Segoe UI" w:cs="Segoe UI"/>
          <w:color w:val="auto"/>
        </w:rPr>
        <w:t xml:space="preserve"> the FHC microelectrode to the cable connector</w:t>
      </w:r>
      <w:r w:rsidR="00153863">
        <w:rPr>
          <w:rFonts w:ascii="Segoe UI" w:eastAsiaTheme="minorEastAsia" w:hAnsi="Segoe UI" w:cs="Segoe UI"/>
          <w:color w:val="auto"/>
        </w:rPr>
        <w:t xml:space="preserve">. </w:t>
      </w:r>
      <w:r>
        <w:rPr>
          <w:rFonts w:ascii="Segoe UI" w:eastAsiaTheme="minorEastAsia" w:hAnsi="Segoe UI" w:cs="Segoe UI"/>
          <w:color w:val="auto"/>
        </w:rPr>
        <w:t xml:space="preserve">three connections: electrode, </w:t>
      </w:r>
      <w:r w:rsidR="00573259">
        <w:rPr>
          <w:rFonts w:ascii="Segoe UI" w:eastAsiaTheme="minorEastAsia" w:hAnsi="Segoe UI" w:cs="Segoe UI"/>
          <w:color w:val="auto"/>
        </w:rPr>
        <w:t xml:space="preserve">reference, </w:t>
      </w:r>
      <w:r>
        <w:rPr>
          <w:rFonts w:ascii="Segoe UI" w:eastAsiaTheme="minorEastAsia" w:hAnsi="Segoe UI" w:cs="Segoe UI"/>
          <w:color w:val="auto"/>
        </w:rPr>
        <w:t>and ground).</w:t>
      </w:r>
    </w:p>
    <w:p w14:paraId="49EE4A97" w14:textId="6A81E317" w:rsidR="00885615" w:rsidRPr="00885615" w:rsidRDefault="00885615" w:rsidP="00885615">
      <w:pPr>
        <w:pStyle w:val="ListParagraph"/>
        <w:numPr>
          <w:ilvl w:val="1"/>
          <w:numId w:val="21"/>
        </w:numPr>
        <w:rPr>
          <w:rFonts w:ascii="Segoe UI" w:hAnsi="Segoe UI" w:cs="Segoe UI"/>
          <w:color w:val="auto"/>
          <w:szCs w:val="20"/>
        </w:rPr>
      </w:pPr>
      <w:r w:rsidRPr="00155C1F">
        <w:rPr>
          <w:rFonts w:ascii="Segoe UI" w:hAnsi="Segoe UI" w:cs="Segoe UI"/>
          <w:color w:val="auto"/>
          <w:szCs w:val="20"/>
        </w:rPr>
        <w:t>DB25 connector for</w:t>
      </w:r>
      <w:r>
        <w:rPr>
          <w:rFonts w:ascii="Segoe UI" w:hAnsi="Segoe UI" w:cs="Segoe UI"/>
          <w:color w:val="auto"/>
          <w:szCs w:val="20"/>
        </w:rPr>
        <w:t xml:space="preserve"> the FHC microelectrode</w:t>
      </w:r>
      <w:r w:rsidRPr="00155C1F">
        <w:rPr>
          <w:rFonts w:ascii="Segoe UI" w:hAnsi="Segoe UI" w:cs="Segoe UI"/>
          <w:color w:val="auto"/>
          <w:szCs w:val="20"/>
        </w:rPr>
        <w:t xml:space="preserve"> is passed out of sterile field and connected to PZ5 amplifier port </w:t>
      </w:r>
      <w:r>
        <w:rPr>
          <w:rFonts w:ascii="Segoe UI" w:hAnsi="Segoe UI" w:cs="Segoe UI"/>
          <w:color w:val="auto"/>
          <w:szCs w:val="20"/>
        </w:rPr>
        <w:t>1</w:t>
      </w:r>
      <w:r w:rsidRPr="00155C1F">
        <w:rPr>
          <w:rFonts w:ascii="Segoe UI" w:hAnsi="Segoe UI" w:cs="Segoe UI"/>
          <w:color w:val="auto"/>
          <w:szCs w:val="20"/>
        </w:rPr>
        <w:t>.</w:t>
      </w:r>
    </w:p>
    <w:p w14:paraId="0AC90636" w14:textId="17CAE947" w:rsidR="00043865" w:rsidRPr="00043865" w:rsidRDefault="00BB7C12" w:rsidP="003A742C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eastAsiaTheme="minorEastAsia" w:hAnsi="Segoe UI" w:cs="Segoe UI"/>
          <w:color w:val="auto"/>
        </w:rPr>
        <w:t>The n</w:t>
      </w:r>
      <w:r w:rsidR="00DA10AB">
        <w:rPr>
          <w:rFonts w:ascii="Segoe UI" w:eastAsiaTheme="minorEastAsia" w:hAnsi="Segoe UI" w:cs="Segoe UI"/>
          <w:color w:val="auto"/>
        </w:rPr>
        <w:t>eurosurgeon places the</w:t>
      </w:r>
      <w:r w:rsidR="004FA6F2" w:rsidRPr="003A742C">
        <w:rPr>
          <w:rFonts w:ascii="Segoe UI" w:eastAsiaTheme="minorEastAsia" w:hAnsi="Segoe UI" w:cs="Segoe UI"/>
          <w:color w:val="auto"/>
        </w:rPr>
        <w:t xml:space="preserve"> PMT micro-ECoG epicortically</w:t>
      </w:r>
      <w:r w:rsidR="00043865">
        <w:rPr>
          <w:rFonts w:ascii="Segoe UI" w:eastAsiaTheme="minorEastAsia" w:hAnsi="Segoe UI" w:cs="Segoe UI"/>
          <w:color w:val="auto"/>
        </w:rPr>
        <w:t xml:space="preserve"> in the caudal direction </w:t>
      </w:r>
      <w:r w:rsidR="00AF64E4">
        <w:rPr>
          <w:rFonts w:ascii="Segoe UI" w:eastAsiaTheme="minorEastAsia" w:hAnsi="Segoe UI" w:cs="Segoe UI"/>
          <w:color w:val="auto"/>
        </w:rPr>
        <w:t xml:space="preserve">as close </w:t>
      </w:r>
      <w:r w:rsidR="00043865">
        <w:rPr>
          <w:rFonts w:ascii="Segoe UI" w:eastAsiaTheme="minorEastAsia" w:hAnsi="Segoe UI" w:cs="Segoe UI"/>
          <w:color w:val="auto"/>
        </w:rPr>
        <w:t>to</w:t>
      </w:r>
      <w:r w:rsidR="008C51DE">
        <w:rPr>
          <w:rFonts w:ascii="Segoe UI" w:eastAsiaTheme="minorEastAsia" w:hAnsi="Segoe UI" w:cs="Segoe UI"/>
          <w:color w:val="auto"/>
        </w:rPr>
        <w:t xml:space="preserve"> the arm representation of primary</w:t>
      </w:r>
      <w:r w:rsidR="00794710">
        <w:rPr>
          <w:rFonts w:ascii="Segoe UI" w:eastAsiaTheme="minorEastAsia" w:hAnsi="Segoe UI" w:cs="Segoe UI"/>
          <w:color w:val="auto"/>
        </w:rPr>
        <w:t xml:space="preserve"> motor cortex as </w:t>
      </w:r>
      <w:commentRangeStart w:id="35"/>
      <w:commentRangeStart w:id="36"/>
      <w:r w:rsidR="00794710">
        <w:rPr>
          <w:rFonts w:ascii="Segoe UI" w:eastAsiaTheme="minorEastAsia" w:hAnsi="Segoe UI" w:cs="Segoe UI"/>
          <w:color w:val="auto"/>
        </w:rPr>
        <w:t>possible</w:t>
      </w:r>
      <w:commentRangeEnd w:id="35"/>
      <w:r w:rsidR="00077A90">
        <w:rPr>
          <w:rStyle w:val="CommentReference"/>
          <w:rFonts w:ascii="Times New Roman" w:hAnsi="Times New Roman"/>
        </w:rPr>
        <w:commentReference w:id="35"/>
      </w:r>
      <w:commentRangeEnd w:id="36"/>
      <w:r w:rsidR="00243F67">
        <w:rPr>
          <w:rStyle w:val="CommentReference"/>
          <w:rFonts w:ascii="Times New Roman" w:hAnsi="Times New Roman"/>
        </w:rPr>
        <w:commentReference w:id="36"/>
      </w:r>
      <w:r w:rsidR="00794710">
        <w:rPr>
          <w:rFonts w:ascii="Segoe UI" w:eastAsiaTheme="minorEastAsia" w:hAnsi="Segoe UI" w:cs="Segoe UI"/>
          <w:color w:val="auto"/>
        </w:rPr>
        <w:t>.</w:t>
      </w:r>
    </w:p>
    <w:p w14:paraId="0F877570" w14:textId="3061F6C7" w:rsidR="00F71C0C" w:rsidRPr="00F71C0C" w:rsidRDefault="00BB7C12" w:rsidP="00AF64E4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eastAsiaTheme="minorEastAsia" w:hAnsi="Segoe UI" w:cs="Segoe UI"/>
          <w:color w:val="auto"/>
        </w:rPr>
        <w:t xml:space="preserve">The neurosurgeon </w:t>
      </w:r>
      <w:r w:rsidR="00BC3428">
        <w:rPr>
          <w:rFonts w:ascii="Segoe UI" w:eastAsiaTheme="minorEastAsia" w:hAnsi="Segoe UI" w:cs="Segoe UI"/>
          <w:color w:val="auto"/>
        </w:rPr>
        <w:t>slides the pig-tail connector of the</w:t>
      </w:r>
      <w:r w:rsidR="004FA6F2" w:rsidRPr="003A742C">
        <w:rPr>
          <w:rFonts w:ascii="Segoe UI" w:eastAsiaTheme="minorEastAsia" w:hAnsi="Segoe UI" w:cs="Segoe UI"/>
          <w:color w:val="auto"/>
        </w:rPr>
        <w:t xml:space="preserve"> PMT micro-ECoG grid</w:t>
      </w:r>
      <w:r w:rsidR="00BC3428">
        <w:rPr>
          <w:rFonts w:ascii="Segoe UI" w:eastAsiaTheme="minorEastAsia" w:hAnsi="Segoe UI" w:cs="Segoe UI"/>
          <w:color w:val="auto"/>
        </w:rPr>
        <w:t xml:space="preserve"> into the </w:t>
      </w:r>
      <w:proofErr w:type="spellStart"/>
      <w:r w:rsidR="00F71C0C">
        <w:rPr>
          <w:rFonts w:ascii="Segoe UI" w:eastAsiaTheme="minorEastAsia" w:hAnsi="Segoe UI" w:cs="Segoe UI"/>
          <w:color w:val="auto"/>
        </w:rPr>
        <w:t>GateLock</w:t>
      </w:r>
      <w:proofErr w:type="spellEnd"/>
      <w:r w:rsidR="00F71C0C">
        <w:rPr>
          <w:rFonts w:ascii="Segoe UI" w:eastAsiaTheme="minorEastAsia" w:hAnsi="Segoe UI" w:cs="Segoe UI"/>
          <w:color w:val="auto"/>
        </w:rPr>
        <w:t xml:space="preserve"> connector and closes clamp.</w:t>
      </w:r>
    </w:p>
    <w:p w14:paraId="41A82498" w14:textId="6B114A0F" w:rsidR="00B23768" w:rsidRPr="00C349A8" w:rsidRDefault="00424585" w:rsidP="00AF64E4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ins w:id="37" w:author="Dakota Graham" w:date="2019-04-30T17:50:00Z"/>
          <w:rFonts w:ascii="Segoe UI" w:hAnsi="Segoe UI" w:cs="Segoe UI"/>
          <w:color w:val="auto"/>
          <w:rPrChange w:id="38" w:author="Dakota Graham" w:date="2019-04-30T17:50:00Z">
            <w:rPr>
              <w:ins w:id="39" w:author="Dakota Graham" w:date="2019-04-30T17:50:00Z"/>
              <w:rFonts w:ascii="Segoe UI" w:eastAsiaTheme="minorEastAsia" w:hAnsi="Segoe UI" w:cs="Segoe UI"/>
              <w:color w:val="auto"/>
            </w:rPr>
          </w:rPrChange>
        </w:rPr>
      </w:pPr>
      <w:bookmarkStart w:id="40" w:name="_Hlk2714909"/>
      <w:r>
        <w:rPr>
          <w:rFonts w:ascii="Segoe UI" w:eastAsiaTheme="minorEastAsia" w:hAnsi="Segoe UI" w:cs="Segoe UI"/>
          <w:color w:val="auto"/>
        </w:rPr>
        <w:t xml:space="preserve">DB25 connector </w:t>
      </w:r>
      <w:r w:rsidR="004E62FB">
        <w:rPr>
          <w:rFonts w:ascii="Segoe UI" w:eastAsiaTheme="minorEastAsia" w:hAnsi="Segoe UI" w:cs="Segoe UI"/>
          <w:color w:val="auto"/>
        </w:rPr>
        <w:t xml:space="preserve">for </w:t>
      </w:r>
      <w:r w:rsidR="00843FF5">
        <w:rPr>
          <w:rFonts w:ascii="Segoe UI" w:eastAsiaTheme="minorEastAsia" w:hAnsi="Segoe UI" w:cs="Segoe UI"/>
          <w:color w:val="auto"/>
        </w:rPr>
        <w:t xml:space="preserve">the </w:t>
      </w:r>
      <w:r w:rsidR="004E62FB">
        <w:rPr>
          <w:rFonts w:ascii="Segoe UI" w:eastAsiaTheme="minorEastAsia" w:hAnsi="Segoe UI" w:cs="Segoe UI"/>
          <w:color w:val="auto"/>
        </w:rPr>
        <w:t xml:space="preserve">micro-ECoG grid </w:t>
      </w:r>
      <w:r>
        <w:rPr>
          <w:rFonts w:ascii="Segoe UI" w:eastAsiaTheme="minorEastAsia" w:hAnsi="Segoe UI" w:cs="Segoe UI"/>
          <w:color w:val="auto"/>
        </w:rPr>
        <w:t xml:space="preserve">is passed out of sterile field and connected to </w:t>
      </w:r>
      <w:r w:rsidR="00B23768">
        <w:rPr>
          <w:rFonts w:ascii="Segoe UI" w:eastAsiaTheme="minorEastAsia" w:hAnsi="Segoe UI" w:cs="Segoe UI"/>
          <w:color w:val="auto"/>
        </w:rPr>
        <w:t>PZ5 amplifier</w:t>
      </w:r>
      <w:r w:rsidR="004E62FB">
        <w:rPr>
          <w:rFonts w:ascii="Segoe UI" w:eastAsiaTheme="minorEastAsia" w:hAnsi="Segoe UI" w:cs="Segoe UI"/>
          <w:color w:val="auto"/>
        </w:rPr>
        <w:t xml:space="preserve"> </w:t>
      </w:r>
      <w:r w:rsidR="00155C1F">
        <w:rPr>
          <w:rFonts w:ascii="Segoe UI" w:eastAsiaTheme="minorEastAsia" w:hAnsi="Segoe UI" w:cs="Segoe UI"/>
          <w:color w:val="auto"/>
        </w:rPr>
        <w:t>port 2.</w:t>
      </w:r>
    </w:p>
    <w:p w14:paraId="64EB64F7" w14:textId="77777777" w:rsidR="00270A07" w:rsidRPr="00270A07" w:rsidRDefault="00270A07" w:rsidP="00AF64E4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ins w:id="41" w:author="Dakota Graham" w:date="2019-04-30T17:52:00Z"/>
          <w:rFonts w:ascii="Segoe UI" w:hAnsi="Segoe UI" w:cs="Segoe UI"/>
          <w:color w:val="auto"/>
          <w:rPrChange w:id="42" w:author="Dakota Graham" w:date="2019-04-30T17:52:00Z">
            <w:rPr>
              <w:ins w:id="43" w:author="Dakota Graham" w:date="2019-04-30T17:52:00Z"/>
              <w:rFonts w:ascii="Segoe UI" w:eastAsiaTheme="minorEastAsia" w:hAnsi="Segoe UI" w:cs="Segoe UI"/>
              <w:color w:val="auto"/>
            </w:rPr>
          </w:rPrChange>
        </w:rPr>
      </w:pPr>
      <w:ins w:id="44" w:author="Dakota Graham" w:date="2019-04-30T17:50:00Z">
        <w:r>
          <w:rPr>
            <w:rFonts w:ascii="Segoe UI" w:eastAsiaTheme="minorEastAsia" w:hAnsi="Segoe UI" w:cs="Segoe UI"/>
            <w:color w:val="auto"/>
          </w:rPr>
          <w:t xml:space="preserve">The neurosurgeon </w:t>
        </w:r>
      </w:ins>
      <w:ins w:id="45" w:author="Dakota Graham" w:date="2019-04-30T17:51:00Z">
        <w:r>
          <w:rPr>
            <w:rFonts w:ascii="Segoe UI" w:eastAsiaTheme="minorEastAsia" w:hAnsi="Segoe UI" w:cs="Segoe UI"/>
            <w:color w:val="auto"/>
          </w:rPr>
          <w:t xml:space="preserve">attaches the ground to the head frame </w:t>
        </w:r>
      </w:ins>
    </w:p>
    <w:p w14:paraId="11531FA2" w14:textId="1F53F086" w:rsidR="00C349A8" w:rsidRPr="00B23768" w:rsidRDefault="00270A07" w:rsidP="00AF64E4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ins w:id="46" w:author="Dakota Graham" w:date="2019-04-30T17:52:00Z">
        <w:r>
          <w:rPr>
            <w:rFonts w:ascii="Segoe UI" w:eastAsiaTheme="minorEastAsia" w:hAnsi="Segoe UI" w:cs="Segoe UI"/>
            <w:color w:val="auto"/>
          </w:rPr>
          <w:t>Ground</w:t>
        </w:r>
      </w:ins>
      <w:ins w:id="47" w:author="Dakota Graham" w:date="2019-04-30T17:51:00Z">
        <w:r>
          <w:rPr>
            <w:rFonts w:ascii="Segoe UI" w:eastAsiaTheme="minorEastAsia" w:hAnsi="Segoe UI" w:cs="Segoe UI"/>
            <w:color w:val="auto"/>
          </w:rPr>
          <w:t xml:space="preserve"> cable is passed out of the sterile field and connec</w:t>
        </w:r>
      </w:ins>
      <w:ins w:id="48" w:author="Dakota Graham" w:date="2019-04-30T17:52:00Z">
        <w:r>
          <w:rPr>
            <w:rFonts w:ascii="Segoe UI" w:eastAsiaTheme="minorEastAsia" w:hAnsi="Segoe UI" w:cs="Segoe UI"/>
            <w:color w:val="auto"/>
          </w:rPr>
          <w:t>ted to the PZ5 amplifier</w:t>
        </w:r>
      </w:ins>
    </w:p>
    <w:bookmarkEnd w:id="40"/>
    <w:p w14:paraId="50798AEB" w14:textId="77777777" w:rsidR="00411E0E" w:rsidRPr="00876234" w:rsidRDefault="00411E0E" w:rsidP="00411E0E">
      <w:pPr>
        <w:pStyle w:val="BlockText"/>
        <w:tabs>
          <w:tab w:val="clear" w:pos="720"/>
        </w:tabs>
        <w:spacing w:after="0"/>
        <w:ind w:left="1440"/>
        <w:rPr>
          <w:rFonts w:ascii="Segoe UI" w:hAnsi="Segoe UI" w:cs="Segoe UI"/>
          <w:color w:val="auto"/>
        </w:rPr>
      </w:pPr>
    </w:p>
    <w:p w14:paraId="7A61AECF" w14:textId="30A5D39F" w:rsidR="00556DCF" w:rsidRPr="00876234" w:rsidRDefault="00556DCF" w:rsidP="00DC3F3A">
      <w:pPr>
        <w:pStyle w:val="BlockText"/>
        <w:numPr>
          <w:ilvl w:val="0"/>
          <w:numId w:val="21"/>
        </w:numPr>
        <w:tabs>
          <w:tab w:val="clear" w:pos="720"/>
        </w:tabs>
        <w:spacing w:after="0"/>
        <w:rPr>
          <w:rFonts w:ascii="Segoe UI" w:hAnsi="Segoe UI" w:cs="Segoe UI"/>
          <w:b/>
          <w:color w:val="auto"/>
        </w:rPr>
      </w:pPr>
      <w:r w:rsidRPr="00876234">
        <w:rPr>
          <w:rFonts w:ascii="Segoe UI" w:eastAsiaTheme="minorHAnsi" w:hAnsi="Segoe UI" w:cs="Segoe UI"/>
          <w:b/>
          <w:color w:val="auto"/>
        </w:rPr>
        <w:t>R</w:t>
      </w:r>
      <w:r w:rsidR="00CE3C92" w:rsidRPr="00876234">
        <w:rPr>
          <w:rFonts w:ascii="Segoe UI" w:eastAsiaTheme="minorHAnsi" w:hAnsi="Segoe UI" w:cs="Segoe UI"/>
          <w:b/>
          <w:color w:val="auto"/>
        </w:rPr>
        <w:t>ecording the electrophysiological signals</w:t>
      </w:r>
    </w:p>
    <w:p w14:paraId="73743984" w14:textId="3F6F7F71" w:rsidR="00B31C3A" w:rsidRPr="00876234" w:rsidRDefault="004FA6F2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4FA6F2">
        <w:rPr>
          <w:rFonts w:ascii="Segoe UI" w:eastAsiaTheme="minorEastAsia" w:hAnsi="Segoe UI" w:cs="Segoe UI"/>
          <w:color w:val="auto"/>
        </w:rPr>
        <w:t xml:space="preserve">Start recording </w:t>
      </w:r>
      <w:r w:rsidR="00C57335">
        <w:rPr>
          <w:rFonts w:ascii="Segoe UI" w:eastAsiaTheme="minorEastAsia" w:hAnsi="Segoe UI" w:cs="Segoe UI"/>
          <w:color w:val="auto"/>
        </w:rPr>
        <w:t xml:space="preserve">neural </w:t>
      </w:r>
      <w:r w:rsidRPr="004FA6F2">
        <w:rPr>
          <w:rFonts w:ascii="Segoe UI" w:eastAsiaTheme="minorEastAsia" w:hAnsi="Segoe UI" w:cs="Segoe UI"/>
          <w:color w:val="auto"/>
        </w:rPr>
        <w:t xml:space="preserve">data </w:t>
      </w:r>
      <w:r w:rsidR="00C57335">
        <w:rPr>
          <w:rFonts w:ascii="Segoe UI" w:eastAsiaTheme="minorEastAsia" w:hAnsi="Segoe UI" w:cs="Segoe UI"/>
          <w:color w:val="auto"/>
        </w:rPr>
        <w:t>from microelectrode and micro-ECoG</w:t>
      </w:r>
      <w:r w:rsidR="003079F7">
        <w:rPr>
          <w:rFonts w:ascii="Segoe UI" w:eastAsiaTheme="minorEastAsia" w:hAnsi="Segoe UI" w:cs="Segoe UI"/>
          <w:color w:val="auto"/>
        </w:rPr>
        <w:t>.</w:t>
      </w:r>
    </w:p>
    <w:p w14:paraId="03766C01" w14:textId="25D7080D" w:rsidR="00B31C3A" w:rsidRPr="00876234" w:rsidRDefault="004FA6F2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color w:val="auto"/>
        </w:rPr>
      </w:pPr>
      <w:r w:rsidRPr="004FA6F2">
        <w:rPr>
          <w:rFonts w:ascii="Segoe UI" w:hAnsi="Segoe UI" w:cs="Segoe UI"/>
          <w:color w:val="auto"/>
        </w:rPr>
        <w:t>Advance</w:t>
      </w:r>
      <w:r w:rsidR="003079F7">
        <w:rPr>
          <w:rFonts w:ascii="Segoe UI" w:hAnsi="Segoe UI" w:cs="Segoe UI"/>
          <w:color w:val="auto"/>
        </w:rPr>
        <w:t xml:space="preserve"> the FHC</w:t>
      </w:r>
      <w:r w:rsidRPr="004FA6F2">
        <w:rPr>
          <w:rFonts w:ascii="Segoe UI" w:hAnsi="Segoe UI" w:cs="Segoe UI"/>
          <w:color w:val="auto"/>
        </w:rPr>
        <w:t xml:space="preserve"> microelectrode to target</w:t>
      </w:r>
      <w:r w:rsidR="003079F7">
        <w:rPr>
          <w:rFonts w:ascii="Segoe UI" w:hAnsi="Segoe UI" w:cs="Segoe UI"/>
          <w:color w:val="auto"/>
        </w:rPr>
        <w:t>.</w:t>
      </w:r>
    </w:p>
    <w:p w14:paraId="2BB8016C" w14:textId="61838F62" w:rsidR="00B31C3A" w:rsidRPr="00876234" w:rsidRDefault="004FA6F2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color w:val="auto"/>
        </w:rPr>
      </w:pPr>
      <w:r w:rsidRPr="004FA6F2">
        <w:rPr>
          <w:rFonts w:ascii="Segoe UI" w:hAnsi="Segoe UI" w:cs="Segoe UI"/>
          <w:color w:val="auto"/>
        </w:rPr>
        <w:t xml:space="preserve">Wait for five minutes to allow for the tissue </w:t>
      </w:r>
      <w:r w:rsidR="007B19C5">
        <w:rPr>
          <w:rFonts w:ascii="Segoe UI" w:hAnsi="Segoe UI" w:cs="Segoe UI"/>
          <w:color w:val="auto"/>
        </w:rPr>
        <w:t xml:space="preserve">and </w:t>
      </w:r>
      <w:r w:rsidRPr="004FA6F2">
        <w:rPr>
          <w:rFonts w:ascii="Segoe UI" w:hAnsi="Segoe UI" w:cs="Segoe UI"/>
          <w:color w:val="auto"/>
        </w:rPr>
        <w:t>electrode</w:t>
      </w:r>
      <w:r w:rsidR="007B19C5">
        <w:rPr>
          <w:rFonts w:ascii="Segoe UI" w:hAnsi="Segoe UI" w:cs="Segoe UI"/>
          <w:color w:val="auto"/>
        </w:rPr>
        <w:t xml:space="preserve"> </w:t>
      </w:r>
      <w:r w:rsidRPr="004FA6F2">
        <w:rPr>
          <w:rFonts w:ascii="Segoe UI" w:hAnsi="Segoe UI" w:cs="Segoe UI"/>
          <w:color w:val="auto"/>
        </w:rPr>
        <w:t>interface to stabilize</w:t>
      </w:r>
      <w:r w:rsidR="00A87E67">
        <w:rPr>
          <w:rFonts w:ascii="Segoe UI" w:hAnsi="Segoe UI" w:cs="Segoe UI"/>
          <w:color w:val="auto"/>
        </w:rPr>
        <w:t>.</w:t>
      </w:r>
    </w:p>
    <w:p w14:paraId="47C9B1D0" w14:textId="0BB3F673" w:rsidR="00B31C3A" w:rsidRPr="00DB7A1D" w:rsidRDefault="004FA6F2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color w:val="auto"/>
        </w:rPr>
      </w:pPr>
      <w:r w:rsidRPr="004FA6F2">
        <w:rPr>
          <w:rFonts w:ascii="Segoe UI" w:hAnsi="Segoe UI" w:cs="Segoe UI"/>
          <w:color w:val="auto"/>
        </w:rPr>
        <w:t>Isolate an action potential with acceptable signal to noise ratio (peak-to-peak/RMS)</w:t>
      </w:r>
      <w:r w:rsidR="00A87E67">
        <w:rPr>
          <w:rFonts w:ascii="Segoe UI" w:hAnsi="Segoe UI" w:cs="Segoe UI"/>
          <w:color w:val="auto"/>
        </w:rPr>
        <w:t>.</w:t>
      </w:r>
    </w:p>
    <w:p w14:paraId="12024FCE" w14:textId="2E9FD64A" w:rsidR="00DB7A1D" w:rsidRPr="00876234" w:rsidRDefault="00DB7A1D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color w:val="auto"/>
        </w:rPr>
      </w:pPr>
      <w:r>
        <w:rPr>
          <w:color w:val="auto"/>
        </w:rPr>
        <w:t xml:space="preserve">Note depth of electrode </w:t>
      </w:r>
      <w:r w:rsidR="00AD59B5">
        <w:rPr>
          <w:color w:val="auto"/>
        </w:rPr>
        <w:t>(above target)</w:t>
      </w:r>
    </w:p>
    <w:p w14:paraId="098EAFDA" w14:textId="2777EDA9" w:rsidR="00B31C3A" w:rsidRPr="00411E0E" w:rsidRDefault="004FA6F2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color w:val="auto"/>
        </w:rPr>
      </w:pPr>
      <w:r w:rsidRPr="004FA6F2">
        <w:rPr>
          <w:rFonts w:ascii="Segoe UI" w:hAnsi="Segoe UI" w:cs="Segoe UI"/>
          <w:color w:val="auto"/>
        </w:rPr>
        <w:t>Perform 180 second baseline recording (total number of action potentials, firing rate)</w:t>
      </w:r>
      <w:r w:rsidR="00A87E67">
        <w:rPr>
          <w:rFonts w:ascii="Segoe UI" w:hAnsi="Segoe UI" w:cs="Segoe UI"/>
          <w:color w:val="auto"/>
        </w:rPr>
        <w:t>.</w:t>
      </w:r>
    </w:p>
    <w:p w14:paraId="7CC562C7" w14:textId="77777777" w:rsidR="00411E0E" w:rsidRPr="00876234" w:rsidRDefault="00411E0E" w:rsidP="00411E0E">
      <w:pPr>
        <w:pStyle w:val="BlockText"/>
        <w:tabs>
          <w:tab w:val="clear" w:pos="720"/>
        </w:tabs>
        <w:spacing w:after="0"/>
        <w:ind w:left="1440"/>
        <w:rPr>
          <w:color w:val="auto"/>
        </w:rPr>
      </w:pPr>
    </w:p>
    <w:p w14:paraId="66D9E16D" w14:textId="18D39091" w:rsidR="000209D6" w:rsidRPr="0067396C" w:rsidRDefault="00273042" w:rsidP="0067396C">
      <w:pPr>
        <w:pStyle w:val="BlockText"/>
        <w:numPr>
          <w:ilvl w:val="0"/>
          <w:numId w:val="21"/>
        </w:numPr>
        <w:tabs>
          <w:tab w:val="clear" w:pos="720"/>
        </w:tabs>
        <w:spacing w:after="0"/>
        <w:rPr>
          <w:rFonts w:ascii="Segoe UI" w:hAnsi="Segoe UI" w:cs="Segoe UI"/>
          <w:b/>
          <w:color w:val="auto"/>
        </w:rPr>
      </w:pPr>
      <w:r w:rsidRPr="00876234">
        <w:rPr>
          <w:rFonts w:ascii="Segoe UI" w:hAnsi="Segoe UI" w:cs="Segoe UI"/>
          <w:b/>
          <w:color w:val="auto"/>
        </w:rPr>
        <w:t>DBS stimulation</w:t>
      </w:r>
    </w:p>
    <w:p w14:paraId="3BC2D5F9" w14:textId="7589D758" w:rsidR="00273042" w:rsidRPr="00876234" w:rsidRDefault="00370936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S</w:t>
      </w:r>
      <w:r w:rsidR="00273042" w:rsidRPr="00876234">
        <w:rPr>
          <w:rFonts w:ascii="Segoe UI" w:hAnsi="Segoe UI" w:cs="Segoe UI"/>
          <w:color w:val="auto"/>
        </w:rPr>
        <w:t>timulation parameter</w:t>
      </w:r>
      <w:r w:rsidR="0043129F" w:rsidRPr="00876234">
        <w:rPr>
          <w:rFonts w:ascii="Segoe UI" w:hAnsi="Segoe UI" w:cs="Segoe UI"/>
          <w:color w:val="auto"/>
        </w:rPr>
        <w:t>s</w:t>
      </w:r>
    </w:p>
    <w:p w14:paraId="3BBF3895" w14:textId="58A32451" w:rsidR="0067396C" w:rsidRDefault="0067396C" w:rsidP="00512AA6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Current controlled (impedance calculation)</w:t>
      </w:r>
    </w:p>
    <w:p w14:paraId="17631B1E" w14:textId="1CE5ECEE" w:rsidR="000B3A0A" w:rsidRPr="00512AA6" w:rsidRDefault="00273042" w:rsidP="00512AA6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t>No ramp</w:t>
      </w:r>
    </w:p>
    <w:p w14:paraId="57C2587A" w14:textId="77777777" w:rsidR="00512AA6" w:rsidRPr="00876234" w:rsidRDefault="00512AA6" w:rsidP="00512AA6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commentRangeStart w:id="49"/>
      <w:r w:rsidRPr="00876234">
        <w:rPr>
          <w:rFonts w:ascii="Segoe UI" w:hAnsi="Segoe UI" w:cs="Segoe UI"/>
          <w:color w:val="auto"/>
        </w:rPr>
        <w:t>Contact 1 as Anode, Contact 2 as Cathode</w:t>
      </w:r>
      <w:commentRangeEnd w:id="49"/>
      <w:r>
        <w:rPr>
          <w:rStyle w:val="CommentReference"/>
          <w:rFonts w:ascii="Times New Roman" w:hAnsi="Times New Roman"/>
        </w:rPr>
        <w:commentReference w:id="49"/>
      </w:r>
    </w:p>
    <w:p w14:paraId="3DE01045" w14:textId="19C41346" w:rsidR="00AB58E6" w:rsidRPr="00876234" w:rsidRDefault="00AB58E6" w:rsidP="00DC3F3A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lastRenderedPageBreak/>
        <w:t>Uniphase pulse shape</w:t>
      </w:r>
    </w:p>
    <w:p w14:paraId="1224314F" w14:textId="21EAFBE0" w:rsidR="00AB58E6" w:rsidRPr="00876234" w:rsidRDefault="00AB58E6" w:rsidP="00DC3F3A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t>Interphase delay 0 microseconds</w:t>
      </w:r>
    </w:p>
    <w:p w14:paraId="01299730" w14:textId="4073A586" w:rsidR="00273042" w:rsidRPr="00876234" w:rsidRDefault="00273042" w:rsidP="00DC3F3A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t xml:space="preserve">Pulse </w:t>
      </w:r>
      <w:r w:rsidR="00AB58E6" w:rsidRPr="00876234">
        <w:rPr>
          <w:rFonts w:ascii="Segoe UI" w:hAnsi="Segoe UI" w:cs="Segoe UI"/>
          <w:color w:val="auto"/>
        </w:rPr>
        <w:t>width 90 microseconds</w:t>
      </w:r>
    </w:p>
    <w:p w14:paraId="0CD52E71" w14:textId="1E2499FD" w:rsidR="00273042" w:rsidRPr="00876234" w:rsidRDefault="00273042" w:rsidP="00DC3F3A">
      <w:pPr>
        <w:pStyle w:val="BlockText"/>
        <w:numPr>
          <w:ilvl w:val="2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commentRangeStart w:id="50"/>
      <w:r w:rsidRPr="00876234">
        <w:rPr>
          <w:rFonts w:ascii="Segoe UI" w:hAnsi="Segoe UI" w:cs="Segoe UI"/>
          <w:color w:val="auto"/>
        </w:rPr>
        <w:t xml:space="preserve">Pulse </w:t>
      </w:r>
      <w:r w:rsidR="00AB58E6" w:rsidRPr="00876234">
        <w:rPr>
          <w:rFonts w:ascii="Segoe UI" w:hAnsi="Segoe UI" w:cs="Segoe UI"/>
          <w:color w:val="auto"/>
        </w:rPr>
        <w:t xml:space="preserve">amplitude </w:t>
      </w:r>
      <w:r w:rsidR="000B3A0A" w:rsidRPr="00876234">
        <w:rPr>
          <w:rFonts w:ascii="Segoe UI" w:hAnsi="Segoe UI" w:cs="Segoe UI"/>
          <w:color w:val="auto"/>
        </w:rPr>
        <w:t xml:space="preserve">as </w:t>
      </w:r>
      <w:r w:rsidR="00AB58E6" w:rsidRPr="00876234">
        <w:rPr>
          <w:rFonts w:ascii="Segoe UI" w:hAnsi="Segoe UI" w:cs="Segoe UI"/>
          <w:color w:val="auto"/>
        </w:rPr>
        <w:t xml:space="preserve">effective </w:t>
      </w:r>
      <w:r w:rsidR="000B3A0A" w:rsidRPr="00876234">
        <w:rPr>
          <w:rFonts w:ascii="Segoe UI" w:hAnsi="Segoe UI" w:cs="Segoe UI"/>
          <w:color w:val="auto"/>
        </w:rPr>
        <w:t xml:space="preserve">for </w:t>
      </w:r>
      <w:r w:rsidR="00AB58E6" w:rsidRPr="00876234">
        <w:rPr>
          <w:rFonts w:ascii="Segoe UI" w:hAnsi="Segoe UI" w:cs="Segoe UI"/>
          <w:color w:val="auto"/>
        </w:rPr>
        <w:t>tremor reduction</w:t>
      </w:r>
      <w:r w:rsidR="000B3A0A" w:rsidRPr="00876234">
        <w:rPr>
          <w:rFonts w:ascii="Segoe UI" w:hAnsi="Segoe UI" w:cs="Segoe UI"/>
          <w:color w:val="auto"/>
        </w:rPr>
        <w:t xml:space="preserve"> at 140 Hertz</w:t>
      </w:r>
      <w:commentRangeEnd w:id="50"/>
      <w:r w:rsidR="00F97CDD">
        <w:rPr>
          <w:rStyle w:val="CommentReference"/>
          <w:rFonts w:ascii="Times New Roman" w:hAnsi="Times New Roman"/>
        </w:rPr>
        <w:commentReference w:id="50"/>
      </w:r>
    </w:p>
    <w:p w14:paraId="1CFE4B70" w14:textId="77777777" w:rsidR="00105478" w:rsidRDefault="00105478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Confirm stimulation parameters with Medtronic representative</w:t>
      </w:r>
    </w:p>
    <w:p w14:paraId="2A7A8146" w14:textId="31933DAA" w:rsidR="00A26411" w:rsidRPr="00876234" w:rsidRDefault="00A26411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commentRangeStart w:id="51"/>
      <w:r w:rsidRPr="00876234">
        <w:rPr>
          <w:rFonts w:ascii="Segoe UI" w:hAnsi="Segoe UI" w:cs="Segoe UI"/>
          <w:color w:val="auto"/>
        </w:rPr>
        <w:t>Measure impedance on DBS electrodes prior to any stimulation</w:t>
      </w:r>
      <w:commentRangeEnd w:id="51"/>
      <w:r w:rsidR="00307B0C">
        <w:rPr>
          <w:rStyle w:val="CommentReference"/>
          <w:rFonts w:ascii="Times New Roman" w:hAnsi="Times New Roman"/>
        </w:rPr>
        <w:commentReference w:id="51"/>
      </w:r>
    </w:p>
    <w:p w14:paraId="19B4B353" w14:textId="636D1CF4" w:rsidR="00A26411" w:rsidRPr="00876234" w:rsidRDefault="00A26411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t xml:space="preserve">Establish pulse amplitude in </w:t>
      </w:r>
      <w:r w:rsidR="008D0642">
        <w:rPr>
          <w:rFonts w:ascii="Segoe UI" w:hAnsi="Segoe UI" w:cs="Segoe UI"/>
          <w:color w:val="auto"/>
        </w:rPr>
        <w:t>millia</w:t>
      </w:r>
      <w:r w:rsidR="004B53FB">
        <w:rPr>
          <w:rFonts w:ascii="Segoe UI" w:hAnsi="Segoe UI" w:cs="Segoe UI"/>
          <w:color w:val="auto"/>
        </w:rPr>
        <w:t>mps</w:t>
      </w:r>
      <w:r w:rsidRPr="00876234">
        <w:rPr>
          <w:rFonts w:ascii="Segoe UI" w:hAnsi="Segoe UI" w:cs="Segoe UI"/>
          <w:color w:val="auto"/>
        </w:rPr>
        <w:t xml:space="preserve"> at 140 Hz that effectively reduces tremor (quantify</w:t>
      </w:r>
      <w:r w:rsidR="008D0642">
        <w:rPr>
          <w:rFonts w:ascii="Segoe UI" w:hAnsi="Segoe UI" w:cs="Segoe UI"/>
          <w:color w:val="auto"/>
        </w:rPr>
        <w:t xml:space="preserve"> tremor reduction</w:t>
      </w:r>
      <w:r w:rsidRPr="00876234">
        <w:rPr>
          <w:rFonts w:ascii="Segoe UI" w:hAnsi="Segoe UI" w:cs="Segoe UI"/>
          <w:color w:val="auto"/>
        </w:rPr>
        <w:t>) and then use this amplitude for all subsequent stimulations</w:t>
      </w:r>
    </w:p>
    <w:p w14:paraId="44F19573" w14:textId="34D11781" w:rsidR="00AB58E6" w:rsidRPr="00876234" w:rsidRDefault="00AB58E6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t>Pulse frequency sequence</w:t>
      </w:r>
      <w:r w:rsidR="000B3A0A" w:rsidRPr="00876234">
        <w:rPr>
          <w:rFonts w:ascii="Segoe UI" w:hAnsi="Segoe UI" w:cs="Segoe UI"/>
          <w:color w:val="auto"/>
        </w:rPr>
        <w:t xml:space="preserve">: </w:t>
      </w:r>
      <w:r w:rsidRPr="00876234">
        <w:rPr>
          <w:rFonts w:ascii="Segoe UI" w:hAnsi="Segoe UI" w:cs="Segoe UI"/>
          <w:color w:val="auto"/>
        </w:rPr>
        <w:t>140 Hertz</w:t>
      </w:r>
      <w:r w:rsidR="000B3A0A" w:rsidRPr="00876234">
        <w:rPr>
          <w:rFonts w:ascii="Segoe UI" w:hAnsi="Segoe UI" w:cs="Segoe UI"/>
          <w:color w:val="auto"/>
        </w:rPr>
        <w:t xml:space="preserve">, </w:t>
      </w:r>
      <w:r w:rsidR="00B5226F">
        <w:rPr>
          <w:rFonts w:ascii="Segoe UI" w:hAnsi="Segoe UI" w:cs="Segoe UI"/>
          <w:color w:val="auto"/>
        </w:rPr>
        <w:t>3</w:t>
      </w:r>
      <w:r w:rsidRPr="00876234">
        <w:rPr>
          <w:rFonts w:ascii="Segoe UI" w:hAnsi="Segoe UI" w:cs="Segoe UI"/>
          <w:color w:val="auto"/>
        </w:rPr>
        <w:t>0 Hertz</w:t>
      </w:r>
      <w:r w:rsidR="000B3A0A" w:rsidRPr="00876234">
        <w:rPr>
          <w:rFonts w:ascii="Segoe UI" w:hAnsi="Segoe UI" w:cs="Segoe UI"/>
          <w:color w:val="auto"/>
        </w:rPr>
        <w:t xml:space="preserve">, </w:t>
      </w:r>
      <w:r w:rsidRPr="00876234">
        <w:rPr>
          <w:rFonts w:ascii="Segoe UI" w:hAnsi="Segoe UI" w:cs="Segoe UI"/>
          <w:color w:val="auto"/>
        </w:rPr>
        <w:t>250 Hertz</w:t>
      </w:r>
      <w:r w:rsidR="000B3A0A" w:rsidRPr="00876234">
        <w:rPr>
          <w:rFonts w:ascii="Segoe UI" w:hAnsi="Segoe UI" w:cs="Segoe UI"/>
          <w:color w:val="auto"/>
        </w:rPr>
        <w:t xml:space="preserve">, </w:t>
      </w:r>
      <w:r w:rsidRPr="00876234">
        <w:rPr>
          <w:rFonts w:ascii="Segoe UI" w:hAnsi="Segoe UI" w:cs="Segoe UI"/>
          <w:color w:val="auto"/>
        </w:rPr>
        <w:t>70 Hertz</w:t>
      </w:r>
    </w:p>
    <w:p w14:paraId="34C55DD6" w14:textId="261320B9" w:rsidR="007F0BC4" w:rsidRDefault="00AB58E6" w:rsidP="007F0BC4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t>P</w:t>
      </w:r>
      <w:r w:rsidR="003F49B9">
        <w:rPr>
          <w:rFonts w:ascii="Segoe UI" w:hAnsi="Segoe UI" w:cs="Segoe UI"/>
          <w:color w:val="auto"/>
        </w:rPr>
        <w:t>erform</w:t>
      </w:r>
      <w:r w:rsidR="00910FB8">
        <w:rPr>
          <w:rFonts w:ascii="Segoe UI" w:hAnsi="Segoe UI" w:cs="Segoe UI"/>
          <w:color w:val="auto"/>
        </w:rPr>
        <w:t xml:space="preserve"> </w:t>
      </w:r>
      <w:r w:rsidR="003F49B9">
        <w:rPr>
          <w:rFonts w:ascii="Segoe UI" w:hAnsi="Segoe UI" w:cs="Segoe UI"/>
          <w:color w:val="auto"/>
        </w:rPr>
        <w:t>p</w:t>
      </w:r>
      <w:r w:rsidRPr="00876234">
        <w:rPr>
          <w:rFonts w:ascii="Segoe UI" w:hAnsi="Segoe UI" w:cs="Segoe UI"/>
          <w:color w:val="auto"/>
        </w:rPr>
        <w:t>ulse train</w:t>
      </w:r>
      <w:r w:rsidR="00910FB8">
        <w:rPr>
          <w:rFonts w:ascii="Segoe UI" w:hAnsi="Segoe UI" w:cs="Segoe UI"/>
          <w:color w:val="auto"/>
        </w:rPr>
        <w:t>s (10 cycles of</w:t>
      </w:r>
      <w:r w:rsidRPr="00876234">
        <w:rPr>
          <w:rFonts w:ascii="Segoe UI" w:hAnsi="Segoe UI" w:cs="Segoe UI"/>
          <w:color w:val="auto"/>
        </w:rPr>
        <w:t xml:space="preserve"> 10 seconds</w:t>
      </w:r>
      <w:r w:rsidR="00F90E6C">
        <w:rPr>
          <w:rFonts w:ascii="Segoe UI" w:hAnsi="Segoe UI" w:cs="Segoe UI"/>
          <w:color w:val="auto"/>
        </w:rPr>
        <w:t xml:space="preserve"> of</w:t>
      </w:r>
      <w:r w:rsidR="008D01A1">
        <w:rPr>
          <w:rFonts w:ascii="Segoe UI" w:hAnsi="Segoe UI" w:cs="Segoe UI"/>
          <w:color w:val="auto"/>
        </w:rPr>
        <w:t xml:space="preserve"> stimulation </w:t>
      </w:r>
      <w:r w:rsidR="00F90E6C">
        <w:rPr>
          <w:rFonts w:ascii="Segoe UI" w:hAnsi="Segoe UI" w:cs="Segoe UI"/>
          <w:color w:val="auto"/>
        </w:rPr>
        <w:t>ON</w:t>
      </w:r>
      <w:r w:rsidR="008D01A1">
        <w:rPr>
          <w:rFonts w:ascii="Segoe UI" w:hAnsi="Segoe UI" w:cs="Segoe UI"/>
          <w:color w:val="auto"/>
        </w:rPr>
        <w:t xml:space="preserve"> and </w:t>
      </w:r>
      <w:r w:rsidR="000B3A0A" w:rsidRPr="00876234">
        <w:rPr>
          <w:rFonts w:ascii="Segoe UI" w:hAnsi="Segoe UI" w:cs="Segoe UI"/>
          <w:color w:val="auto"/>
        </w:rPr>
        <w:t>10 seconds</w:t>
      </w:r>
      <w:r w:rsidR="00F90E6C">
        <w:rPr>
          <w:rFonts w:ascii="Segoe UI" w:hAnsi="Segoe UI" w:cs="Segoe UI"/>
          <w:color w:val="auto"/>
        </w:rPr>
        <w:t xml:space="preserve"> of stimulation OFF</w:t>
      </w:r>
      <w:r w:rsidR="00910FB8">
        <w:rPr>
          <w:rFonts w:ascii="Segoe UI" w:hAnsi="Segoe UI" w:cs="Segoe UI"/>
          <w:color w:val="auto"/>
        </w:rPr>
        <w:t xml:space="preserve">, </w:t>
      </w:r>
      <w:r w:rsidR="000B3A0A" w:rsidRPr="00876234">
        <w:rPr>
          <w:rFonts w:ascii="Segoe UI" w:hAnsi="Segoe UI" w:cs="Segoe UI"/>
          <w:color w:val="auto"/>
        </w:rPr>
        <w:t>50% duty cycle</w:t>
      </w:r>
      <w:r w:rsidR="00910FB8">
        <w:rPr>
          <w:rFonts w:ascii="Segoe UI" w:hAnsi="Segoe UI" w:cs="Segoe UI"/>
          <w:color w:val="auto"/>
        </w:rPr>
        <w:t xml:space="preserve">) for </w:t>
      </w:r>
      <w:r w:rsidR="00A276F7">
        <w:rPr>
          <w:rFonts w:ascii="Segoe UI" w:hAnsi="Segoe UI" w:cs="Segoe UI"/>
          <w:color w:val="auto"/>
        </w:rPr>
        <w:t>each simulation frequency.</w:t>
      </w:r>
    </w:p>
    <w:p w14:paraId="46DB3183" w14:textId="1AD1B6E4" w:rsidR="00861D2E" w:rsidRDefault="00861D2E" w:rsidP="007F0BC4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 xml:space="preserve">Use </w:t>
      </w:r>
      <w:r w:rsidR="0061098C">
        <w:rPr>
          <w:rFonts w:ascii="Segoe UI" w:hAnsi="Segoe UI" w:cs="Segoe UI"/>
          <w:color w:val="auto"/>
        </w:rPr>
        <w:t xml:space="preserve">stopwatch </w:t>
      </w:r>
      <w:r>
        <w:rPr>
          <w:rFonts w:ascii="Segoe UI" w:hAnsi="Segoe UI" w:cs="Segoe UI"/>
          <w:color w:val="auto"/>
        </w:rPr>
        <w:t>timer to keep track of ON and OFF duration.</w:t>
      </w:r>
    </w:p>
    <w:p w14:paraId="4FF6727D" w14:textId="129F9F1B" w:rsidR="00942EE9" w:rsidRPr="007F0BC4" w:rsidRDefault="00942EE9" w:rsidP="007F0BC4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7F0BC4">
        <w:rPr>
          <w:rFonts w:ascii="Segoe UI" w:hAnsi="Segoe UI" w:cs="Segoe UI"/>
          <w:color w:val="auto"/>
        </w:rPr>
        <w:t>Use co</w:t>
      </w:r>
      <w:r w:rsidR="007F0BC4" w:rsidRPr="007F0BC4">
        <w:rPr>
          <w:rFonts w:ascii="Segoe UI" w:hAnsi="Segoe UI" w:cs="Segoe UI"/>
          <w:color w:val="auto"/>
        </w:rPr>
        <w:t xml:space="preserve">unter to keep track of </w:t>
      </w:r>
      <w:r w:rsidR="005B1BAA">
        <w:rPr>
          <w:rFonts w:ascii="Segoe UI" w:hAnsi="Segoe UI" w:cs="Segoe UI"/>
          <w:color w:val="auto"/>
        </w:rPr>
        <w:t xml:space="preserve">the </w:t>
      </w:r>
      <w:r w:rsidR="00001D22">
        <w:rPr>
          <w:rFonts w:ascii="Segoe UI" w:hAnsi="Segoe UI" w:cs="Segoe UI"/>
          <w:color w:val="auto"/>
        </w:rPr>
        <w:t>10</w:t>
      </w:r>
      <w:r w:rsidR="005B1BAA">
        <w:rPr>
          <w:rFonts w:ascii="Segoe UI" w:hAnsi="Segoe UI" w:cs="Segoe UI"/>
          <w:color w:val="auto"/>
        </w:rPr>
        <w:t xml:space="preserve"> ON/OFF cycles performed</w:t>
      </w:r>
      <w:r w:rsidR="00001D22">
        <w:rPr>
          <w:rFonts w:ascii="Segoe UI" w:hAnsi="Segoe UI" w:cs="Segoe UI"/>
          <w:color w:val="auto"/>
        </w:rPr>
        <w:t>.</w:t>
      </w:r>
    </w:p>
    <w:p w14:paraId="135468EC" w14:textId="1C91C894" w:rsidR="00D431AC" w:rsidRPr="00876234" w:rsidRDefault="00D431AC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t>Patient tremor task/monitoring</w:t>
      </w:r>
      <w:r w:rsidR="00535CEA">
        <w:rPr>
          <w:rFonts w:ascii="Segoe UI" w:hAnsi="Segoe UI" w:cs="Segoe UI"/>
          <w:color w:val="auto"/>
        </w:rPr>
        <w:t xml:space="preserve"> (at rest, postural)</w:t>
      </w:r>
      <w:r w:rsidRPr="00876234">
        <w:rPr>
          <w:rFonts w:ascii="Segoe UI" w:hAnsi="Segoe UI" w:cs="Segoe UI"/>
          <w:color w:val="auto"/>
        </w:rPr>
        <w:t xml:space="preserve"> during all </w:t>
      </w:r>
      <w:commentRangeStart w:id="52"/>
      <w:commentRangeStart w:id="53"/>
      <w:r w:rsidRPr="00876234">
        <w:rPr>
          <w:rFonts w:ascii="Segoe UI" w:hAnsi="Segoe UI" w:cs="Segoe UI"/>
          <w:color w:val="auto"/>
        </w:rPr>
        <w:t>stimulation</w:t>
      </w:r>
      <w:commentRangeEnd w:id="52"/>
      <w:r w:rsidR="00077A90">
        <w:rPr>
          <w:rStyle w:val="CommentReference"/>
          <w:rFonts w:ascii="Times New Roman" w:hAnsi="Times New Roman"/>
        </w:rPr>
        <w:commentReference w:id="52"/>
      </w:r>
      <w:commentRangeEnd w:id="53"/>
      <w:r w:rsidR="003A44D8">
        <w:rPr>
          <w:rStyle w:val="CommentReference"/>
          <w:rFonts w:ascii="Times New Roman" w:hAnsi="Times New Roman"/>
        </w:rPr>
        <w:commentReference w:id="53"/>
      </w:r>
      <w:r w:rsidR="0061098C">
        <w:rPr>
          <w:rFonts w:ascii="Segoe UI" w:hAnsi="Segoe UI" w:cs="Segoe UI"/>
          <w:color w:val="auto"/>
        </w:rPr>
        <w:t>.</w:t>
      </w:r>
    </w:p>
    <w:p w14:paraId="7587AAE1" w14:textId="7A61FF73" w:rsidR="00F846DC" w:rsidRDefault="00F846DC" w:rsidP="00DC3F3A">
      <w:pPr>
        <w:pStyle w:val="BlockText"/>
        <w:numPr>
          <w:ilvl w:val="1"/>
          <w:numId w:val="21"/>
        </w:numPr>
        <w:tabs>
          <w:tab w:val="clear" w:pos="720"/>
        </w:tabs>
        <w:spacing w:after="0"/>
        <w:rPr>
          <w:rFonts w:ascii="Segoe UI" w:hAnsi="Segoe UI" w:cs="Segoe UI"/>
          <w:color w:val="auto"/>
        </w:rPr>
      </w:pPr>
      <w:r w:rsidRPr="00876234">
        <w:rPr>
          <w:rFonts w:ascii="Segoe UI" w:hAnsi="Segoe UI" w:cs="Segoe UI"/>
          <w:color w:val="auto"/>
        </w:rPr>
        <w:t>Measure impedances on all DBS electrodes post all experiments</w:t>
      </w:r>
      <w:r w:rsidR="0061098C">
        <w:rPr>
          <w:rFonts w:ascii="Segoe UI" w:hAnsi="Segoe UI" w:cs="Segoe UI"/>
          <w:color w:val="auto"/>
        </w:rPr>
        <w:t>.</w:t>
      </w:r>
    </w:p>
    <w:p w14:paraId="25309ED0" w14:textId="77777777" w:rsidR="00411E0E" w:rsidRPr="00876234" w:rsidRDefault="00411E0E" w:rsidP="00411E0E">
      <w:pPr>
        <w:pStyle w:val="BlockText"/>
        <w:tabs>
          <w:tab w:val="clear" w:pos="720"/>
        </w:tabs>
        <w:spacing w:after="0"/>
        <w:ind w:left="1440"/>
        <w:rPr>
          <w:rFonts w:ascii="Segoe UI" w:hAnsi="Segoe UI" w:cs="Segoe UI"/>
          <w:color w:val="auto"/>
        </w:rPr>
      </w:pPr>
    </w:p>
    <w:p w14:paraId="326730CC" w14:textId="77777777" w:rsidR="00D431AC" w:rsidRPr="00876234" w:rsidRDefault="00F943D4" w:rsidP="00DC3F3A">
      <w:pPr>
        <w:pStyle w:val="ListParagraph"/>
        <w:numPr>
          <w:ilvl w:val="0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rPr>
          <w:rFonts w:ascii="Segoe UI" w:hAnsi="Segoe UI" w:cs="Segoe UI"/>
          <w:b/>
          <w:szCs w:val="20"/>
        </w:rPr>
      </w:pPr>
      <w:r w:rsidRPr="00876234">
        <w:rPr>
          <w:rFonts w:ascii="Segoe UI" w:hAnsi="Segoe UI" w:cs="Segoe UI"/>
          <w:b/>
          <w:szCs w:val="20"/>
        </w:rPr>
        <w:t>Removing the Connectors and archiving patient data</w:t>
      </w:r>
    </w:p>
    <w:p w14:paraId="776D70E2" w14:textId="77777777" w:rsidR="00D431AC" w:rsidRPr="00DC3F3A" w:rsidRDefault="005D3524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rFonts w:ascii="Segoe UI" w:hAnsi="Segoe UI" w:cs="Segoe UI"/>
          <w:szCs w:val="20"/>
        </w:rPr>
      </w:pPr>
      <w:r w:rsidRPr="00DC3F3A">
        <w:rPr>
          <w:rFonts w:ascii="Segoe UI" w:hAnsi="Segoe UI" w:cs="Segoe UI"/>
          <w:szCs w:val="20"/>
        </w:rPr>
        <w:t xml:space="preserve">Remove the connections to the </w:t>
      </w:r>
      <w:r w:rsidR="00031B78" w:rsidRPr="00DC3F3A">
        <w:rPr>
          <w:rFonts w:ascii="Segoe UI" w:eastAsiaTheme="minorHAnsi" w:hAnsi="Segoe UI" w:cs="Segoe UI"/>
          <w:color w:val="auto"/>
        </w:rPr>
        <w:t>PMT micro-ECoG grid</w:t>
      </w:r>
      <w:r w:rsidR="00031B78" w:rsidRPr="00DC3F3A">
        <w:rPr>
          <w:rFonts w:ascii="Segoe UI" w:hAnsi="Segoe UI" w:cs="Segoe UI"/>
          <w:szCs w:val="20"/>
        </w:rPr>
        <w:t xml:space="preserve">. </w:t>
      </w:r>
      <w:r w:rsidRPr="00DC3F3A">
        <w:rPr>
          <w:rFonts w:ascii="Segoe UI" w:hAnsi="Segoe UI" w:cs="Segoe UI"/>
          <w:szCs w:val="20"/>
        </w:rPr>
        <w:t xml:space="preserve">Switch off the TDT system. </w:t>
      </w:r>
    </w:p>
    <w:p w14:paraId="73535A02" w14:textId="629D932A" w:rsidR="00D431AC" w:rsidRPr="00DC3F3A" w:rsidRDefault="00243F67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rFonts w:ascii="Segoe UI" w:hAnsi="Segoe UI" w:cs="Segoe UI"/>
          <w:szCs w:val="20"/>
        </w:rPr>
      </w:pPr>
      <w:ins w:id="54" w:author="Ashley Nelson" w:date="2019-04-30T10:09:00Z">
        <w:r>
          <w:rPr>
            <w:rFonts w:ascii="Segoe UI" w:hAnsi="Segoe UI" w:cs="Segoe UI"/>
            <w:szCs w:val="20"/>
          </w:rPr>
          <w:t xml:space="preserve">Leave </w:t>
        </w:r>
      </w:ins>
      <w:del w:id="55" w:author="Ashley Nelson" w:date="2019-04-30T10:09:00Z">
        <w:r w:rsidR="00F943D4" w:rsidRPr="00DC3F3A" w:rsidDel="00243F67">
          <w:rPr>
            <w:rFonts w:ascii="Segoe UI" w:hAnsi="Segoe UI" w:cs="Segoe UI"/>
            <w:szCs w:val="20"/>
          </w:rPr>
          <w:delText xml:space="preserve">Remove </w:delText>
        </w:r>
      </w:del>
      <w:r w:rsidR="00F943D4" w:rsidRPr="00DC3F3A">
        <w:rPr>
          <w:rFonts w:ascii="Segoe UI" w:hAnsi="Segoe UI" w:cs="Segoe UI"/>
          <w:szCs w:val="20"/>
        </w:rPr>
        <w:t xml:space="preserve">the </w:t>
      </w:r>
      <w:r w:rsidR="00031B78" w:rsidRPr="00DC3F3A">
        <w:rPr>
          <w:rFonts w:ascii="Segoe UI" w:eastAsiaTheme="minorHAnsi" w:hAnsi="Segoe UI" w:cs="Segoe UI"/>
          <w:color w:val="auto"/>
        </w:rPr>
        <w:t>PMT micro-</w:t>
      </w:r>
      <w:proofErr w:type="spellStart"/>
      <w:r w:rsidR="00031B78" w:rsidRPr="00DC3F3A">
        <w:rPr>
          <w:rFonts w:ascii="Segoe UI" w:eastAsiaTheme="minorHAnsi" w:hAnsi="Segoe UI" w:cs="Segoe UI"/>
          <w:color w:val="auto"/>
        </w:rPr>
        <w:t>ECoG</w:t>
      </w:r>
      <w:proofErr w:type="spellEnd"/>
      <w:r w:rsidR="00031B78" w:rsidRPr="00DC3F3A">
        <w:rPr>
          <w:rFonts w:ascii="Segoe UI" w:eastAsiaTheme="minorHAnsi" w:hAnsi="Segoe UI" w:cs="Segoe UI"/>
          <w:color w:val="auto"/>
        </w:rPr>
        <w:t xml:space="preserve"> grid</w:t>
      </w:r>
      <w:ins w:id="56" w:author="Ashley Nelson" w:date="2019-04-30T10:09:00Z">
        <w:r>
          <w:rPr>
            <w:rFonts w:ascii="Segoe UI" w:eastAsiaTheme="minorHAnsi" w:hAnsi="Segoe UI" w:cs="Segoe UI"/>
            <w:color w:val="auto"/>
          </w:rPr>
          <w:t xml:space="preserve"> in place until after the CT scan</w:t>
        </w:r>
      </w:ins>
      <w:ins w:id="57" w:author="Ashley Nelson" w:date="2019-04-30T10:10:00Z">
        <w:r>
          <w:rPr>
            <w:rFonts w:ascii="Segoe UI" w:eastAsiaTheme="minorHAnsi" w:hAnsi="Segoe UI" w:cs="Segoe UI"/>
            <w:color w:val="auto"/>
          </w:rPr>
          <w:t>, then the surgeon removes it</w:t>
        </w:r>
      </w:ins>
      <w:r w:rsidR="00031B78" w:rsidRPr="00DC3F3A">
        <w:rPr>
          <w:rFonts w:ascii="Segoe UI" w:hAnsi="Segoe UI" w:cs="Segoe UI"/>
          <w:szCs w:val="20"/>
        </w:rPr>
        <w:t xml:space="preserve"> </w:t>
      </w:r>
      <w:r w:rsidR="00F943D4" w:rsidRPr="00DC3F3A">
        <w:rPr>
          <w:rFonts w:ascii="Segoe UI" w:hAnsi="Segoe UI" w:cs="Segoe UI"/>
          <w:szCs w:val="20"/>
        </w:rPr>
        <w:t>from the cortex</w:t>
      </w:r>
      <w:r w:rsidR="00031B78" w:rsidRPr="00DC3F3A">
        <w:rPr>
          <w:rFonts w:ascii="Segoe UI" w:hAnsi="Segoe UI" w:cs="Segoe UI"/>
          <w:szCs w:val="20"/>
        </w:rPr>
        <w:t>….</w:t>
      </w:r>
      <w:r w:rsidR="00F943D4" w:rsidRPr="00DC3F3A">
        <w:rPr>
          <w:rFonts w:ascii="Segoe UI" w:hAnsi="Segoe UI" w:cs="Segoe UI"/>
          <w:szCs w:val="20"/>
        </w:rPr>
        <w:t xml:space="preserve"> </w:t>
      </w:r>
      <w:r w:rsidR="00031B78" w:rsidRPr="00DC3F3A">
        <w:rPr>
          <w:rFonts w:ascii="Segoe UI" w:hAnsi="Segoe UI" w:cs="Segoe UI"/>
          <w:szCs w:val="20"/>
        </w:rPr>
        <w:t>(</w:t>
      </w:r>
      <w:commentRangeStart w:id="58"/>
      <w:r w:rsidR="00031B78" w:rsidRPr="00DC3F3A">
        <w:rPr>
          <w:rFonts w:ascii="Segoe UI" w:hAnsi="Segoe UI" w:cs="Segoe UI"/>
          <w:szCs w:val="20"/>
        </w:rPr>
        <w:t>When to exactly remove?)</w:t>
      </w:r>
      <w:commentRangeEnd w:id="58"/>
      <w:r w:rsidR="006E19BB">
        <w:rPr>
          <w:rStyle w:val="CommentReference"/>
        </w:rPr>
        <w:commentReference w:id="58"/>
      </w:r>
    </w:p>
    <w:p w14:paraId="2213D30F" w14:textId="77777777" w:rsidR="00D431AC" w:rsidRPr="00DC3F3A" w:rsidRDefault="00031B78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rFonts w:ascii="Segoe UI" w:hAnsi="Segoe UI" w:cs="Segoe UI"/>
          <w:szCs w:val="20"/>
        </w:rPr>
      </w:pPr>
      <w:r w:rsidRPr="00DC3F3A">
        <w:rPr>
          <w:rFonts w:ascii="Segoe UI" w:eastAsiaTheme="minorHAnsi" w:hAnsi="Segoe UI" w:cs="Segoe UI"/>
          <w:color w:val="auto"/>
          <w:szCs w:val="20"/>
        </w:rPr>
        <w:t>Save the patient recording on the TDT recording system.</w:t>
      </w:r>
    </w:p>
    <w:p w14:paraId="4240A39C" w14:textId="741B7180" w:rsidR="00D431AC" w:rsidRPr="00DC3F3A" w:rsidRDefault="00243F67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rFonts w:ascii="Segoe UI" w:hAnsi="Segoe UI" w:cs="Segoe UI"/>
          <w:bCs/>
        </w:rPr>
      </w:pPr>
      <w:ins w:id="59" w:author="Ashley Nelson" w:date="2019-04-30T10:10:00Z">
        <w:r>
          <w:rPr>
            <w:rFonts w:ascii="Segoe UI" w:eastAsiaTheme="minorEastAsia" w:hAnsi="Segoe UI" w:cs="Segoe UI"/>
            <w:color w:val="auto"/>
          </w:rPr>
          <w:t xml:space="preserve">Research recordings are finished, and the </w:t>
        </w:r>
      </w:ins>
      <w:del w:id="60" w:author="Ashley Nelson" w:date="2019-04-30T10:10:00Z">
        <w:r w:rsidR="004FA6F2" w:rsidRPr="00DC3F3A" w:rsidDel="00243F67">
          <w:rPr>
            <w:rFonts w:ascii="Segoe UI" w:eastAsiaTheme="minorEastAsia" w:hAnsi="Segoe UI" w:cs="Segoe UI"/>
            <w:color w:val="auto"/>
          </w:rPr>
          <w:delText>S</w:delText>
        </w:r>
      </w:del>
      <w:ins w:id="61" w:author="Ashley Nelson" w:date="2019-04-30T10:10:00Z">
        <w:r>
          <w:rPr>
            <w:rFonts w:ascii="Segoe UI" w:eastAsiaTheme="minorEastAsia" w:hAnsi="Segoe UI" w:cs="Segoe UI"/>
            <w:color w:val="auto"/>
          </w:rPr>
          <w:t>s</w:t>
        </w:r>
      </w:ins>
      <w:r w:rsidR="004FA6F2" w:rsidRPr="00DC3F3A">
        <w:rPr>
          <w:rFonts w:ascii="Segoe UI" w:eastAsiaTheme="minorEastAsia" w:hAnsi="Segoe UI" w:cs="Segoe UI"/>
          <w:color w:val="auto"/>
        </w:rPr>
        <w:t>urgery proceeds</w:t>
      </w:r>
      <w:ins w:id="62" w:author="Ashley Nelson" w:date="2019-04-30T10:11:00Z">
        <w:r>
          <w:rPr>
            <w:rFonts w:ascii="Segoe UI" w:eastAsiaTheme="minorEastAsia" w:hAnsi="Segoe UI" w:cs="Segoe UI"/>
            <w:color w:val="auto"/>
          </w:rPr>
          <w:t>.</w:t>
        </w:r>
      </w:ins>
      <w:r w:rsidR="004FA6F2" w:rsidRPr="00DC3F3A">
        <w:rPr>
          <w:rFonts w:ascii="Segoe UI" w:eastAsiaTheme="minorEastAsia" w:hAnsi="Segoe UI" w:cs="Segoe UI"/>
          <w:color w:val="auto"/>
        </w:rPr>
        <w:t xml:space="preserve"> </w:t>
      </w:r>
      <w:del w:id="63" w:author="Ashley Nelson" w:date="2019-04-30T10:11:00Z">
        <w:r w:rsidR="004FA6F2" w:rsidRPr="00DC3F3A" w:rsidDel="00243F67">
          <w:rPr>
            <w:rFonts w:ascii="Segoe UI" w:eastAsiaTheme="minorEastAsia" w:hAnsi="Segoe UI" w:cs="Segoe UI"/>
            <w:color w:val="auto"/>
          </w:rPr>
          <w:delText xml:space="preserve">and all recording has been done. </w:delText>
        </w:r>
      </w:del>
    </w:p>
    <w:p w14:paraId="333DE599" w14:textId="120EB57C" w:rsidR="00D431AC" w:rsidRPr="003A44D8" w:rsidRDefault="004FA6F2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ins w:id="64" w:author="Dakota Graham" w:date="2019-04-30T18:06:00Z"/>
          <w:bCs/>
          <w:rPrChange w:id="65" w:author="Dakota Graham" w:date="2019-04-30T18:06:00Z">
            <w:rPr>
              <w:ins w:id="66" w:author="Dakota Graham" w:date="2019-04-30T18:06:00Z"/>
              <w:rFonts w:ascii="Segoe UI" w:hAnsi="Segoe UI" w:cs="Segoe UI"/>
            </w:rPr>
          </w:rPrChange>
        </w:rPr>
      </w:pPr>
      <w:r w:rsidRPr="00DC3F3A">
        <w:rPr>
          <w:rFonts w:ascii="Segoe UI" w:hAnsi="Segoe UI" w:cs="Segoe UI"/>
        </w:rPr>
        <w:t>Collect imaging</w:t>
      </w:r>
      <w:r w:rsidR="000563C2">
        <w:rPr>
          <w:rFonts w:ascii="Segoe UI" w:hAnsi="Segoe UI" w:cs="Segoe UI"/>
        </w:rPr>
        <w:t xml:space="preserve"> and </w:t>
      </w:r>
      <w:r w:rsidRPr="00DC3F3A">
        <w:rPr>
          <w:rFonts w:ascii="Segoe UI" w:hAnsi="Segoe UI" w:cs="Segoe UI"/>
        </w:rPr>
        <w:t>anesthesia record</w:t>
      </w:r>
    </w:p>
    <w:p w14:paraId="59552386" w14:textId="300B34C1" w:rsidR="003A44D8" w:rsidRPr="003A44D8" w:rsidRDefault="003A44D8" w:rsidP="00DC3F3A">
      <w:pPr>
        <w:pStyle w:val="ListParagraph"/>
        <w:numPr>
          <w:ilvl w:val="1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ins w:id="67" w:author="Dakota Graham" w:date="2019-04-30T18:07:00Z"/>
          <w:bCs/>
          <w:rPrChange w:id="68" w:author="Dakota Graham" w:date="2019-04-30T18:07:00Z">
            <w:rPr>
              <w:ins w:id="69" w:author="Dakota Graham" w:date="2019-04-30T18:07:00Z"/>
              <w:rFonts w:ascii="Segoe UI" w:hAnsi="Segoe UI" w:cs="Segoe UI"/>
            </w:rPr>
          </w:rPrChange>
        </w:rPr>
      </w:pPr>
      <w:ins w:id="70" w:author="Dakota Graham" w:date="2019-04-30T18:06:00Z">
        <w:r>
          <w:rPr>
            <w:rFonts w:ascii="Segoe UI" w:hAnsi="Segoe UI" w:cs="Segoe UI"/>
          </w:rPr>
          <w:t>Retrieve</w:t>
        </w:r>
      </w:ins>
      <w:ins w:id="71" w:author="Dakota Graham" w:date="2019-04-30T18:08:00Z">
        <w:r>
          <w:rPr>
            <w:rFonts w:ascii="Segoe UI" w:hAnsi="Segoe UI" w:cs="Segoe UI"/>
          </w:rPr>
          <w:t xml:space="preserve"> &amp; Deliver for sterilization</w:t>
        </w:r>
      </w:ins>
      <w:ins w:id="72" w:author="Dakota Graham" w:date="2019-04-30T18:07:00Z">
        <w:r>
          <w:rPr>
            <w:rFonts w:ascii="Segoe UI" w:hAnsi="Segoe UI" w:cs="Segoe UI"/>
          </w:rPr>
          <w:t xml:space="preserve">: </w:t>
        </w:r>
      </w:ins>
    </w:p>
    <w:p w14:paraId="6C480AC1" w14:textId="7738FEC4" w:rsidR="003A44D8" w:rsidRPr="003A44D8" w:rsidRDefault="003A44D8" w:rsidP="003A44D8">
      <w:pPr>
        <w:pStyle w:val="ListParagraph"/>
        <w:numPr>
          <w:ilvl w:val="2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ins w:id="73" w:author="Dakota Graham" w:date="2019-04-30T18:07:00Z"/>
          <w:bCs/>
          <w:rPrChange w:id="74" w:author="Dakota Graham" w:date="2019-04-30T18:07:00Z">
            <w:rPr>
              <w:ins w:id="75" w:author="Dakota Graham" w:date="2019-04-30T18:07:00Z"/>
              <w:rFonts w:ascii="Segoe UI" w:hAnsi="Segoe UI" w:cs="Segoe UI"/>
            </w:rPr>
          </w:rPrChange>
        </w:rPr>
      </w:pPr>
      <w:ins w:id="76" w:author="Dakota Graham" w:date="2019-04-30T18:07:00Z">
        <w:r>
          <w:rPr>
            <w:rFonts w:ascii="Segoe UI" w:hAnsi="Segoe UI" w:cs="Segoe UI"/>
          </w:rPr>
          <w:t xml:space="preserve">Cable </w:t>
        </w:r>
      </w:ins>
      <w:ins w:id="77" w:author="Dakota Graham" w:date="2019-04-30T18:08:00Z">
        <w:r>
          <w:rPr>
            <w:rFonts w:ascii="Segoe UI" w:hAnsi="Segoe UI" w:cs="Segoe UI"/>
          </w:rPr>
          <w:t>connector with a</w:t>
        </w:r>
      </w:ins>
      <w:ins w:id="78" w:author="Dakota Graham" w:date="2019-04-30T18:07:00Z">
        <w:r>
          <w:rPr>
            <w:rFonts w:ascii="Segoe UI" w:hAnsi="Segoe UI" w:cs="Segoe UI"/>
          </w:rPr>
          <w:t>ctive head</w:t>
        </w:r>
      </w:ins>
      <w:ins w:id="79" w:author="Dakota Graham" w:date="2019-04-30T18:08:00Z">
        <w:r>
          <w:rPr>
            <w:rFonts w:ascii="Segoe UI" w:hAnsi="Segoe UI" w:cs="Segoe UI"/>
          </w:rPr>
          <w:t>-</w:t>
        </w:r>
      </w:ins>
      <w:ins w:id="80" w:author="Dakota Graham" w:date="2019-04-30T18:07:00Z">
        <w:r>
          <w:rPr>
            <w:rFonts w:ascii="Segoe UI" w:hAnsi="Segoe UI" w:cs="Segoe UI"/>
          </w:rPr>
          <w:t xml:space="preserve">stage for FHC microelectrode </w:t>
        </w:r>
      </w:ins>
    </w:p>
    <w:p w14:paraId="54075BC1" w14:textId="2512D544" w:rsidR="003A44D8" w:rsidRDefault="003A44D8" w:rsidP="003A44D8">
      <w:pPr>
        <w:pStyle w:val="ListParagraph"/>
        <w:numPr>
          <w:ilvl w:val="2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ins w:id="81" w:author="Dakota Graham" w:date="2019-04-30T18:09:00Z"/>
          <w:bCs/>
        </w:rPr>
      </w:pPr>
      <w:proofErr w:type="spellStart"/>
      <w:ins w:id="82" w:author="Dakota Graham" w:date="2019-04-30T18:08:00Z">
        <w:r>
          <w:rPr>
            <w:bCs/>
          </w:rPr>
          <w:t>GateLock</w:t>
        </w:r>
        <w:proofErr w:type="spellEnd"/>
        <w:r>
          <w:rPr>
            <w:bCs/>
          </w:rPr>
          <w:t xml:space="preserve"> cable connector with active head-stage for micro-</w:t>
        </w:r>
        <w:proofErr w:type="spellStart"/>
        <w:r>
          <w:rPr>
            <w:bCs/>
          </w:rPr>
          <w:t>E</w:t>
        </w:r>
      </w:ins>
      <w:ins w:id="83" w:author="Dakota Graham" w:date="2019-04-30T18:09:00Z">
        <w:r>
          <w:rPr>
            <w:bCs/>
          </w:rPr>
          <w:t>CoG</w:t>
        </w:r>
        <w:proofErr w:type="spellEnd"/>
        <w:r>
          <w:rPr>
            <w:bCs/>
          </w:rPr>
          <w:t xml:space="preserve"> </w:t>
        </w:r>
      </w:ins>
    </w:p>
    <w:p w14:paraId="5E8C5476" w14:textId="59D4437B" w:rsidR="003A44D8" w:rsidRPr="00411E0E" w:rsidRDefault="003A44D8" w:rsidP="003A44D8">
      <w:pPr>
        <w:pStyle w:val="ListParagraph"/>
        <w:numPr>
          <w:ilvl w:val="2"/>
          <w:numId w:val="21"/>
        </w:numPr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contextualSpacing w:val="0"/>
        <w:rPr>
          <w:bCs/>
        </w:rPr>
        <w:pPrChange w:id="84" w:author="Dakota Graham" w:date="2019-04-30T18:07:00Z">
          <w:pPr>
            <w:pStyle w:val="ListParagraph"/>
            <w:numPr>
              <w:ilvl w:val="1"/>
              <w:numId w:val="21"/>
            </w:numPr>
            <w:tabs>
              <w:tab w:val="left" w:pos="270"/>
              <w:tab w:val="left" w:pos="360"/>
              <w:tab w:val="left" w:pos="810"/>
              <w:tab w:val="left" w:pos="1080"/>
              <w:tab w:val="left" w:pos="1170"/>
              <w:tab w:val="left" w:pos="1530"/>
              <w:tab w:val="left" w:pos="2160"/>
            </w:tabs>
            <w:ind w:left="1440" w:hanging="360"/>
            <w:contextualSpacing w:val="0"/>
          </w:pPr>
        </w:pPrChange>
      </w:pPr>
      <w:ins w:id="85" w:author="Dakota Graham" w:date="2019-04-30T18:09:00Z">
        <w:r>
          <w:rPr>
            <w:bCs/>
          </w:rPr>
          <w:t xml:space="preserve">Ground cable </w:t>
        </w:r>
      </w:ins>
    </w:p>
    <w:p w14:paraId="779F7A27" w14:textId="77777777" w:rsidR="00411E0E" w:rsidRPr="00DC3F3A" w:rsidRDefault="00411E0E" w:rsidP="00411E0E">
      <w:pPr>
        <w:pStyle w:val="ListParagraph"/>
        <w:tabs>
          <w:tab w:val="left" w:pos="270"/>
          <w:tab w:val="left" w:pos="360"/>
          <w:tab w:val="left" w:pos="810"/>
          <w:tab w:val="left" w:pos="1080"/>
          <w:tab w:val="left" w:pos="1170"/>
          <w:tab w:val="left" w:pos="1530"/>
          <w:tab w:val="left" w:pos="2160"/>
        </w:tabs>
        <w:ind w:left="1440"/>
        <w:contextualSpacing w:val="0"/>
        <w:rPr>
          <w:bCs/>
        </w:rPr>
      </w:pPr>
    </w:p>
    <w:p w14:paraId="30C28913" w14:textId="1D228799" w:rsidR="004FA6F2" w:rsidRPr="00723BC1" w:rsidRDefault="004FA6F2" w:rsidP="00DC3F3A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4FA6F2">
        <w:rPr>
          <w:rFonts w:ascii="Segoe UI" w:hAnsi="Segoe UI" w:cs="Segoe UI"/>
          <w:b/>
          <w:bCs/>
        </w:rPr>
        <w:t>Troubleshooting</w:t>
      </w:r>
    </w:p>
    <w:p w14:paraId="50B8AB62" w14:textId="03E751C3" w:rsidR="00723BC1" w:rsidRDefault="00723BC1" w:rsidP="00723BC1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Ground &amp; References</w:t>
      </w:r>
    </w:p>
    <w:p w14:paraId="5C38606F" w14:textId="70E5A13B" w:rsidR="00723BC1" w:rsidRDefault="00723BC1" w:rsidP="00723BC1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Anesthesia level</w:t>
      </w:r>
    </w:p>
    <w:p w14:paraId="3467553D" w14:textId="2A6FD280" w:rsidR="00925D88" w:rsidRDefault="00925D88" w:rsidP="00723BC1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Battery level of </w:t>
      </w:r>
      <w:r w:rsidR="00525C71">
        <w:rPr>
          <w:rFonts w:ascii="Segoe UI" w:hAnsi="Segoe UI" w:cs="Segoe UI"/>
        </w:rPr>
        <w:t>PZ5</w:t>
      </w:r>
    </w:p>
    <w:p w14:paraId="553F1E7D" w14:textId="59595F59" w:rsidR="003A44D8" w:rsidRPr="003A44D8" w:rsidRDefault="00525C71" w:rsidP="003A44D8">
      <w:pPr>
        <w:pStyle w:val="ListParagraph"/>
        <w:numPr>
          <w:ilvl w:val="1"/>
          <w:numId w:val="21"/>
        </w:numPr>
      </w:pPr>
      <w:r>
        <w:rPr>
          <w:rFonts w:ascii="Segoe UI" w:hAnsi="Segoe UI" w:cs="Segoe UI"/>
        </w:rPr>
        <w:t>Cart &amp; TDT settings</w:t>
      </w:r>
      <w:bookmarkStart w:id="86" w:name="_GoBack"/>
      <w:bookmarkEnd w:id="86"/>
    </w:p>
    <w:sectPr w:rsidR="003A44D8" w:rsidRPr="003A44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radley Greger" w:date="2019-04-29T22:25:00Z" w:initials="BG">
    <w:p w14:paraId="0E83190D" w14:textId="198F5AFE" w:rsidR="00AF6EAF" w:rsidRDefault="00AF6EAF">
      <w:pPr>
        <w:pStyle w:val="CommentText"/>
      </w:pPr>
      <w:r>
        <w:rPr>
          <w:rStyle w:val="CommentReference"/>
        </w:rPr>
        <w:annotationRef/>
      </w:r>
      <w:r>
        <w:t xml:space="preserve">I think this is by </w:t>
      </w:r>
      <w:proofErr w:type="spellStart"/>
      <w:proofErr w:type="gramStart"/>
      <w:r>
        <w:t>EToH</w:t>
      </w:r>
      <w:proofErr w:type="spellEnd"/>
      <w:r>
        <w:t>, but</w:t>
      </w:r>
      <w:proofErr w:type="gramEnd"/>
      <w:r>
        <w:t xml:space="preserve"> check with Meg.</w:t>
      </w:r>
    </w:p>
  </w:comment>
  <w:comment w:id="10" w:author="Bradley Greger" w:date="2019-03-05T21:51:00Z" w:initials="BG">
    <w:p w14:paraId="68E9F16F" w14:textId="2DA72DC7" w:rsidR="00C93962" w:rsidRDefault="00C93962">
      <w:pPr>
        <w:pStyle w:val="CommentText"/>
      </w:pPr>
      <w:r>
        <w:rPr>
          <w:rStyle w:val="CommentReference"/>
        </w:rPr>
        <w:annotationRef/>
      </w:r>
      <w:r>
        <w:t>Currently only have one of these. Need to make more.</w:t>
      </w:r>
    </w:p>
  </w:comment>
  <w:comment w:id="12" w:author="Bradley Greger [2]" w:date="2019-03-13T10:14:00Z" w:initials="BG">
    <w:p w14:paraId="26791F8A" w14:textId="7B159A1C" w:rsidR="007E6618" w:rsidRDefault="007E6618">
      <w:pPr>
        <w:pStyle w:val="CommentText"/>
      </w:pPr>
      <w:r>
        <w:rPr>
          <w:rStyle w:val="CommentReference"/>
        </w:rPr>
        <w:annotationRef/>
      </w:r>
      <w:r>
        <w:t>Only give one to nurse</w:t>
      </w:r>
    </w:p>
  </w:comment>
  <w:comment w:id="35" w:author="Ashley Nelson" w:date="2019-04-30T09:58:00Z" w:initials="AN">
    <w:p w14:paraId="16CC78FF" w14:textId="1ECF401E" w:rsidR="00077A90" w:rsidRDefault="00077A90">
      <w:pPr>
        <w:pStyle w:val="CommentText"/>
      </w:pPr>
      <w:r>
        <w:rPr>
          <w:rStyle w:val="CommentReference"/>
        </w:rPr>
        <w:annotationRef/>
      </w:r>
      <w:r>
        <w:t>Do we have any way to verify the location where the micro-</w:t>
      </w:r>
      <w:proofErr w:type="spellStart"/>
      <w:r>
        <w:t>ECoG</w:t>
      </w:r>
      <w:proofErr w:type="spellEnd"/>
      <w:r>
        <w:t xml:space="preserve"> is placed on the cortex? I’m mostly thinking of something to refer back to, in case we find some patterns emerging and want to know the anatomical location.</w:t>
      </w:r>
    </w:p>
  </w:comment>
  <w:comment w:id="36" w:author="Ashley Nelson" w:date="2019-04-30T10:08:00Z" w:initials="AN">
    <w:p w14:paraId="19CF1115" w14:textId="780BB59C" w:rsidR="00243F67" w:rsidRDefault="00243F67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I think my question is answered below. The micro—</w:t>
      </w:r>
      <w:proofErr w:type="spellStart"/>
      <w:r>
        <w:t>EcoG</w:t>
      </w:r>
      <w:proofErr w:type="spellEnd"/>
      <w:r>
        <w:t xml:space="preserve"> is in place for the CT scan </w:t>
      </w:r>
    </w:p>
  </w:comment>
  <w:comment w:id="49" w:author="Bradley Greger" w:date="2019-03-05T21:58:00Z" w:initials="BG">
    <w:p w14:paraId="55C91690" w14:textId="77777777" w:rsidR="00512AA6" w:rsidRDefault="00512AA6" w:rsidP="00512AA6">
      <w:pPr>
        <w:pStyle w:val="CommentText"/>
      </w:pPr>
      <w:r>
        <w:rPr>
          <w:rStyle w:val="CommentReference"/>
        </w:rPr>
        <w:annotationRef/>
      </w:r>
      <w:r>
        <w:t>Maybe do other electrode patterns for impedance measurements?</w:t>
      </w:r>
    </w:p>
  </w:comment>
  <w:comment w:id="50" w:author="Bradley Greger" w:date="2019-03-06T08:54:00Z" w:initials="BG">
    <w:p w14:paraId="6AC0FC4B" w14:textId="1ED09143" w:rsidR="00F97CDD" w:rsidRDefault="00F97CDD">
      <w:pPr>
        <w:pStyle w:val="CommentText"/>
      </w:pPr>
      <w:r>
        <w:rPr>
          <w:rStyle w:val="CommentReference"/>
        </w:rPr>
        <w:annotationRef/>
      </w:r>
      <w:r>
        <w:t xml:space="preserve">1.5 milliamp during </w:t>
      </w:r>
      <w:r w:rsidR="00CC174C">
        <w:t>PBNI201901</w:t>
      </w:r>
    </w:p>
  </w:comment>
  <w:comment w:id="51" w:author="Bradley Greger" w:date="2019-03-05T22:18:00Z" w:initials="BG">
    <w:p w14:paraId="46D64121" w14:textId="1BEBD5A5" w:rsidR="00307B0C" w:rsidRDefault="00307B0C">
      <w:pPr>
        <w:pStyle w:val="CommentText"/>
      </w:pPr>
      <w:r>
        <w:rPr>
          <w:rStyle w:val="CommentReference"/>
        </w:rPr>
        <w:annotationRef/>
      </w:r>
      <w:r>
        <w:t xml:space="preserve">Frequency of </w:t>
      </w:r>
      <w:r w:rsidR="008D0642">
        <w:t>measurement?</w:t>
      </w:r>
    </w:p>
  </w:comment>
  <w:comment w:id="52" w:author="Ashley Nelson" w:date="2019-04-30T10:04:00Z" w:initials="AN">
    <w:p w14:paraId="0FDB8C74" w14:textId="7F902824" w:rsidR="00077A90" w:rsidRDefault="00077A90">
      <w:pPr>
        <w:pStyle w:val="CommentText"/>
      </w:pPr>
      <w:r>
        <w:rPr>
          <w:rStyle w:val="CommentReference"/>
        </w:rPr>
        <w:annotationRef/>
      </w:r>
      <w:r>
        <w:t xml:space="preserve">I’m a little confused by this point. Will the patient be performing a task during </w:t>
      </w:r>
      <w:r w:rsidR="00243F67">
        <w:t>the research protocol? I assume that this point means we will be continuously recording from the accelerometer to monitor the tremor, but I am not sure what task this point refers to. If desired, we can write up a short protocol for certain actions for them to perform (holding arm at rest, holding a certain posture, reaching for a target, etc.) but I am not sure what we want at this point.</w:t>
      </w:r>
    </w:p>
  </w:comment>
  <w:comment w:id="53" w:author="Dakota Graham" w:date="2019-04-30T18:01:00Z" w:initials="DG">
    <w:p w14:paraId="448D7C23" w14:textId="77777777" w:rsidR="003A44D8" w:rsidRDefault="003A44D8">
      <w:pPr>
        <w:pStyle w:val="CommentText"/>
      </w:pPr>
      <w:r>
        <w:rPr>
          <w:rStyle w:val="CommentReference"/>
        </w:rPr>
        <w:annotationRef/>
      </w:r>
      <w:r>
        <w:t xml:space="preserve">Since PD patients have resting tremor and we only have 10sec per stimulation, it is my understanding that we will only be recording tremor while at rest. </w:t>
      </w:r>
    </w:p>
    <w:p w14:paraId="6B4074C2" w14:textId="77777777" w:rsidR="003A44D8" w:rsidRDefault="003A44D8">
      <w:pPr>
        <w:pStyle w:val="CommentText"/>
      </w:pPr>
    </w:p>
    <w:p w14:paraId="7CDB9550" w14:textId="77777777" w:rsidR="003A44D8" w:rsidRDefault="003A44D8">
      <w:pPr>
        <w:pStyle w:val="CommentText"/>
      </w:pPr>
      <w:r>
        <w:t xml:space="preserve">However, I think we should clarify what position the patient’s arm will be in. </w:t>
      </w:r>
    </w:p>
    <w:p w14:paraId="3B2AFDE2" w14:textId="77777777" w:rsidR="003A44D8" w:rsidRDefault="003A44D8" w:rsidP="003A44D8">
      <w:pPr>
        <w:pStyle w:val="CommentText"/>
        <w:numPr>
          <w:ilvl w:val="0"/>
          <w:numId w:val="22"/>
        </w:numPr>
      </w:pPr>
      <w:r>
        <w:t xml:space="preserve">Held at side </w:t>
      </w:r>
    </w:p>
    <w:p w14:paraId="02A361F7" w14:textId="77777777" w:rsidR="003A44D8" w:rsidRDefault="003A44D8" w:rsidP="003A44D8">
      <w:pPr>
        <w:pStyle w:val="CommentText"/>
        <w:numPr>
          <w:ilvl w:val="0"/>
          <w:numId w:val="22"/>
        </w:numPr>
      </w:pPr>
      <w:r>
        <w:t>Resting on table</w:t>
      </w:r>
    </w:p>
    <w:p w14:paraId="7DABD7D0" w14:textId="77777777" w:rsidR="003A44D8" w:rsidRDefault="003A44D8" w:rsidP="003A44D8">
      <w:pPr>
        <w:pStyle w:val="CommentText"/>
        <w:numPr>
          <w:ilvl w:val="0"/>
          <w:numId w:val="22"/>
        </w:numPr>
      </w:pPr>
      <w:r>
        <w:t xml:space="preserve">Elevating wrist </w:t>
      </w:r>
    </w:p>
    <w:p w14:paraId="7996C44D" w14:textId="593CF1A2" w:rsidR="003A44D8" w:rsidRDefault="003A44D8" w:rsidP="003A44D8">
      <w:pPr>
        <w:pStyle w:val="CommentText"/>
        <w:numPr>
          <w:ilvl w:val="0"/>
          <w:numId w:val="22"/>
        </w:numPr>
      </w:pPr>
      <w:proofErr w:type="spellStart"/>
      <w:r>
        <w:t>Etc</w:t>
      </w:r>
      <w:proofErr w:type="spellEnd"/>
      <w:r>
        <w:t>…</w:t>
      </w:r>
    </w:p>
  </w:comment>
  <w:comment w:id="58" w:author="Bradley Greger" w:date="2019-03-05T22:21:00Z" w:initials="BG">
    <w:p w14:paraId="53E83281" w14:textId="7E619D1C" w:rsidR="006E19BB" w:rsidRDefault="006E19BB">
      <w:pPr>
        <w:pStyle w:val="CommentText"/>
      </w:pPr>
      <w:r>
        <w:rPr>
          <w:rStyle w:val="CommentReference"/>
        </w:rPr>
        <w:annotationRef/>
      </w:r>
      <w:r>
        <w:t>Leave micro-</w:t>
      </w:r>
      <w:proofErr w:type="spellStart"/>
      <w:r>
        <w:t>ECoG</w:t>
      </w:r>
      <w:proofErr w:type="spellEnd"/>
      <w:r>
        <w:t xml:space="preserve"> in place for CT scan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83190D" w15:done="0"/>
  <w15:commentEx w15:paraId="68E9F16F" w15:done="0"/>
  <w15:commentEx w15:paraId="26791F8A" w15:done="0"/>
  <w15:commentEx w15:paraId="16CC78FF" w15:done="0"/>
  <w15:commentEx w15:paraId="19CF1115" w15:paraIdParent="16CC78FF" w15:done="0"/>
  <w15:commentEx w15:paraId="55C91690" w15:done="0"/>
  <w15:commentEx w15:paraId="6AC0FC4B" w15:done="0"/>
  <w15:commentEx w15:paraId="46D64121" w15:done="0"/>
  <w15:commentEx w15:paraId="0FDB8C74" w15:done="0"/>
  <w15:commentEx w15:paraId="7996C44D" w15:paraIdParent="0FDB8C74" w15:done="0"/>
  <w15:commentEx w15:paraId="53E832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83190D" w16cid:durableId="2071F85E"/>
  <w16cid:commentId w16cid:paraId="68E9F16F" w16cid:durableId="20296DE2"/>
  <w16cid:commentId w16cid:paraId="26791F8A" w16cid:durableId="20335681"/>
  <w16cid:commentId w16cid:paraId="16CC78FF" w16cid:durableId="20729AC6"/>
  <w16cid:commentId w16cid:paraId="19CF1115" w16cid:durableId="20729D18"/>
  <w16cid:commentId w16cid:paraId="55C91690" w16cid:durableId="20296F79"/>
  <w16cid:commentId w16cid:paraId="6AC0FC4B" w16cid:durableId="202A0932"/>
  <w16cid:commentId w16cid:paraId="46D64121" w16cid:durableId="2029742F"/>
  <w16cid:commentId w16cid:paraId="0FDB8C74" w16cid:durableId="20729C23"/>
  <w16cid:commentId w16cid:paraId="7996C44D" w16cid:durableId="20730C03"/>
  <w16cid:commentId w16cid:paraId="53E83281" w16cid:durableId="202974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51695" w14:textId="77777777" w:rsidR="00424C62" w:rsidRDefault="00424C62" w:rsidP="007E45D9">
      <w:r>
        <w:separator/>
      </w:r>
    </w:p>
  </w:endnote>
  <w:endnote w:type="continuationSeparator" w:id="0">
    <w:p w14:paraId="5E881F88" w14:textId="77777777" w:rsidR="00424C62" w:rsidRDefault="00424C62" w:rsidP="007E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"/>
    <w:charset w:val="80"/>
    <w:family w:val="auto"/>
    <w:pitch w:val="variable"/>
    <w:sig w:usb0="00000000" w:usb1="00000000" w:usb2="01000407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06EB9" w14:textId="77777777" w:rsidR="00424C62" w:rsidRDefault="00424C62" w:rsidP="007E45D9">
      <w:r>
        <w:separator/>
      </w:r>
    </w:p>
  </w:footnote>
  <w:footnote w:type="continuationSeparator" w:id="0">
    <w:p w14:paraId="3827AEAC" w14:textId="77777777" w:rsidR="00424C62" w:rsidRDefault="00424C62" w:rsidP="007E4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172" w:type="dxa"/>
      <w:shd w:val="clear" w:color="auto" w:fill="FFFFFF"/>
      <w:tblLayout w:type="fixed"/>
      <w:tblLook w:val="0000" w:firstRow="0" w:lastRow="0" w:firstColumn="0" w:lastColumn="0" w:noHBand="0" w:noVBand="0"/>
    </w:tblPr>
    <w:tblGrid>
      <w:gridCol w:w="3780"/>
      <w:gridCol w:w="1890"/>
      <w:gridCol w:w="1890"/>
      <w:gridCol w:w="2160"/>
    </w:tblGrid>
    <w:tr w:rsidR="007E45D9" w:rsidRPr="00106FCC" w14:paraId="15E10977" w14:textId="77777777" w:rsidTr="00B7327A">
      <w:trPr>
        <w:cantSplit/>
        <w:trHeight w:val="750"/>
      </w:trPr>
      <w:tc>
        <w:tcPr>
          <w:tcW w:w="37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366786F2" w14:textId="7AC73832" w:rsidR="007E45D9" w:rsidRPr="003E1840" w:rsidRDefault="007E45D9" w:rsidP="007E45D9">
          <w:pPr>
            <w:pBdr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pBdr>
            <w:shd w:val="clear" w:color="auto" w:fill="FFFFFF"/>
            <w:spacing w:before="160"/>
            <w:jc w:val="center"/>
            <w:rPr>
              <w:rFonts w:ascii="Segoe UI" w:hAnsi="Segoe UI" w:cs="Segoe UI"/>
              <w:sz w:val="18"/>
              <w:szCs w:val="18"/>
            </w:rPr>
          </w:pPr>
          <w:r w:rsidRPr="003E1840">
            <w:rPr>
              <w:rFonts w:ascii="Segoe UI" w:hAnsi="Segoe UI" w:cs="Segoe UI"/>
              <w:sz w:val="18"/>
              <w:szCs w:val="18"/>
            </w:rPr>
            <w:t>Neural Engineering Lab</w:t>
          </w:r>
          <w:r w:rsidR="00841E88">
            <w:rPr>
              <w:rFonts w:ascii="Segoe UI" w:hAnsi="Segoe UI" w:cs="Segoe UI"/>
              <w:sz w:val="18"/>
              <w:szCs w:val="18"/>
            </w:rPr>
            <w:t xml:space="preserve"> @ BNI</w:t>
          </w:r>
        </w:p>
      </w:tc>
      <w:tc>
        <w:tcPr>
          <w:tcW w:w="378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3CB0D113" w14:textId="77777777" w:rsidR="007E45D9" w:rsidRPr="003E1840" w:rsidRDefault="007E45D9" w:rsidP="007E45D9">
          <w:pPr>
            <w:spacing w:before="80"/>
            <w:jc w:val="center"/>
            <w:rPr>
              <w:rFonts w:ascii="Segoe UI" w:hAnsi="Segoe UI" w:cs="Segoe UI"/>
              <w:b/>
              <w:sz w:val="18"/>
              <w:szCs w:val="18"/>
            </w:rPr>
          </w:pPr>
          <w:r w:rsidRPr="003E1840">
            <w:rPr>
              <w:rFonts w:ascii="Segoe UI" w:hAnsi="Segoe UI" w:cs="Segoe UI"/>
              <w:sz w:val="18"/>
              <w:szCs w:val="18"/>
            </w:rPr>
            <w:t xml:space="preserve">Document Type: </w:t>
          </w:r>
          <w:r w:rsidRPr="003E1840">
            <w:rPr>
              <w:rFonts w:ascii="Segoe UI" w:hAnsi="Segoe UI" w:cs="Segoe UI"/>
              <w:b/>
              <w:sz w:val="18"/>
              <w:szCs w:val="18"/>
            </w:rPr>
            <w:t>SOP</w:t>
          </w:r>
        </w:p>
        <w:p w14:paraId="6651939A" w14:textId="77777777" w:rsidR="007E45D9" w:rsidRPr="003E1840" w:rsidRDefault="007E45D9" w:rsidP="007E45D9">
          <w:pPr>
            <w:spacing w:before="80"/>
            <w:jc w:val="center"/>
            <w:rPr>
              <w:rFonts w:ascii="Segoe UI" w:hAnsi="Segoe UI" w:cs="Segoe UI"/>
              <w:i/>
              <w:sz w:val="18"/>
              <w:szCs w:val="18"/>
            </w:rPr>
          </w:pPr>
          <w:r w:rsidRPr="003E1840">
            <w:rPr>
              <w:rFonts w:ascii="Segoe UI" w:hAnsi="Segoe UI" w:cs="Segoe UI"/>
              <w:b/>
              <w:i/>
              <w:sz w:val="18"/>
              <w:szCs w:val="18"/>
            </w:rPr>
            <w:t>Operating Room Procedures</w:t>
          </w:r>
        </w:p>
      </w:tc>
      <w:tc>
        <w:tcPr>
          <w:tcW w:w="216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629862A5" w14:textId="77777777" w:rsidR="007E45D9" w:rsidRPr="003E1840" w:rsidRDefault="007E45D9" w:rsidP="007E45D9">
          <w:pPr>
            <w:spacing w:before="80"/>
            <w:jc w:val="center"/>
            <w:rPr>
              <w:rFonts w:ascii="Segoe UI" w:hAnsi="Segoe UI" w:cs="Segoe UI"/>
              <w:sz w:val="18"/>
              <w:szCs w:val="18"/>
            </w:rPr>
          </w:pPr>
          <w:r w:rsidRPr="003E1840">
            <w:rPr>
              <w:rFonts w:ascii="Segoe UI" w:hAnsi="Segoe UI" w:cs="Segoe UI"/>
              <w:sz w:val="18"/>
              <w:szCs w:val="18"/>
            </w:rPr>
            <w:t>Doc. No.</w:t>
          </w:r>
        </w:p>
        <w:p w14:paraId="0B0D3CC5" w14:textId="77777777" w:rsidR="007E45D9" w:rsidRPr="003E1840" w:rsidRDefault="007E45D9" w:rsidP="007E45D9">
          <w:pPr>
            <w:spacing w:before="80"/>
            <w:jc w:val="center"/>
            <w:rPr>
              <w:rFonts w:ascii="Segoe UI" w:hAnsi="Segoe UI" w:cs="Segoe UI"/>
              <w:sz w:val="18"/>
              <w:szCs w:val="18"/>
            </w:rPr>
          </w:pPr>
        </w:p>
      </w:tc>
    </w:tr>
    <w:tr w:rsidR="007E45D9" w:rsidRPr="00106FCC" w14:paraId="61CB7B36" w14:textId="77777777" w:rsidTr="00B7327A">
      <w:trPr>
        <w:cantSplit/>
        <w:trHeight w:val="669"/>
      </w:trPr>
      <w:tc>
        <w:tcPr>
          <w:tcW w:w="37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466D1FD1" w14:textId="6F9436E2" w:rsidR="007E45D9" w:rsidRPr="003E1840" w:rsidRDefault="005F0A37" w:rsidP="007E45D9">
          <w:pPr>
            <w:spacing w:before="80"/>
            <w:jc w:val="center"/>
            <w:rPr>
              <w:rFonts w:ascii="Segoe UI" w:hAnsi="Segoe UI" w:cs="Segoe UI"/>
              <w:sz w:val="18"/>
              <w:szCs w:val="18"/>
            </w:rPr>
          </w:pPr>
          <w:r w:rsidRPr="009B3731">
            <w:rPr>
              <w:rFonts w:ascii="Segoe UI" w:hAnsi="Segoe UI" w:cs="Segoe UI"/>
              <w:b/>
              <w:sz w:val="18"/>
              <w:szCs w:val="18"/>
              <w:rPrChange w:id="87" w:author="Ashley Nelson" w:date="2019-04-30T09:34:00Z">
                <w:rPr>
                  <w:rFonts w:ascii="Segoe UI" w:hAnsi="Segoe UI" w:cs="Segoe UI"/>
                  <w:sz w:val="18"/>
                  <w:szCs w:val="18"/>
                </w:rPr>
              </w:rPrChange>
            </w:rPr>
            <w:t>E</w:t>
          </w:r>
          <w:r w:rsidRPr="003E1840">
            <w:rPr>
              <w:rFonts w:ascii="Segoe UI" w:hAnsi="Segoe UI" w:cs="Segoe UI"/>
              <w:b/>
              <w:sz w:val="18"/>
              <w:szCs w:val="18"/>
            </w:rPr>
            <w:t>lectrophysiological</w:t>
          </w:r>
          <w:r w:rsidR="007E45D9" w:rsidRPr="003E1840">
            <w:rPr>
              <w:rFonts w:ascii="Segoe UI" w:hAnsi="Segoe UI" w:cs="Segoe UI"/>
              <w:b/>
              <w:sz w:val="18"/>
              <w:szCs w:val="18"/>
            </w:rPr>
            <w:t xml:space="preserve"> </w:t>
          </w:r>
          <w:r>
            <w:rPr>
              <w:rFonts w:ascii="Segoe UI" w:hAnsi="Segoe UI" w:cs="Segoe UI"/>
              <w:b/>
              <w:sz w:val="18"/>
              <w:szCs w:val="18"/>
            </w:rPr>
            <w:t>r</w:t>
          </w:r>
          <w:r w:rsidR="007E45D9" w:rsidRPr="003E1840">
            <w:rPr>
              <w:rFonts w:ascii="Segoe UI" w:hAnsi="Segoe UI" w:cs="Segoe UI"/>
              <w:b/>
              <w:sz w:val="18"/>
              <w:szCs w:val="18"/>
            </w:rPr>
            <w:t xml:space="preserve">ecording </w:t>
          </w:r>
          <w:r>
            <w:rPr>
              <w:rFonts w:ascii="Segoe UI" w:hAnsi="Segoe UI" w:cs="Segoe UI"/>
              <w:b/>
              <w:sz w:val="18"/>
              <w:szCs w:val="18"/>
            </w:rPr>
            <w:t>during</w:t>
          </w:r>
          <w:r w:rsidR="007E45D9" w:rsidRPr="003E1840">
            <w:rPr>
              <w:rFonts w:ascii="Segoe UI" w:hAnsi="Segoe UI" w:cs="Segoe UI"/>
              <w:b/>
              <w:sz w:val="18"/>
              <w:szCs w:val="18"/>
            </w:rPr>
            <w:t xml:space="preserve"> </w:t>
          </w:r>
          <w:r>
            <w:rPr>
              <w:rFonts w:ascii="Segoe UI" w:hAnsi="Segoe UI" w:cs="Segoe UI"/>
              <w:b/>
              <w:sz w:val="18"/>
              <w:szCs w:val="18"/>
            </w:rPr>
            <w:t xml:space="preserve">awake </w:t>
          </w:r>
          <w:r w:rsidR="007E45D9" w:rsidRPr="003E1840">
            <w:rPr>
              <w:rFonts w:ascii="Segoe UI" w:hAnsi="Segoe UI" w:cs="Segoe UI"/>
              <w:b/>
              <w:sz w:val="18"/>
              <w:szCs w:val="18"/>
            </w:rPr>
            <w:t xml:space="preserve">DBS </w:t>
          </w:r>
          <w:r>
            <w:rPr>
              <w:rFonts w:ascii="Segoe UI" w:hAnsi="Segoe UI" w:cs="Segoe UI"/>
              <w:b/>
              <w:sz w:val="18"/>
              <w:szCs w:val="18"/>
            </w:rPr>
            <w:t>surgery</w:t>
          </w:r>
        </w:p>
      </w:tc>
      <w:tc>
        <w:tcPr>
          <w:tcW w:w="18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636A7F2C" w14:textId="77777777" w:rsidR="007E45D9" w:rsidRPr="003E1840" w:rsidRDefault="007E45D9" w:rsidP="007E45D9">
          <w:pPr>
            <w:shd w:val="clear" w:color="auto" w:fill="FFFFFF"/>
            <w:spacing w:before="80"/>
            <w:jc w:val="center"/>
            <w:rPr>
              <w:rFonts w:ascii="Segoe UI" w:hAnsi="Segoe UI" w:cs="Segoe UI"/>
              <w:sz w:val="18"/>
              <w:szCs w:val="18"/>
            </w:rPr>
          </w:pPr>
          <w:r w:rsidRPr="003E1840">
            <w:rPr>
              <w:rFonts w:ascii="Segoe UI" w:hAnsi="Segoe UI" w:cs="Segoe UI"/>
              <w:sz w:val="18"/>
              <w:szCs w:val="18"/>
            </w:rPr>
            <w:t>Author</w:t>
          </w:r>
        </w:p>
        <w:p w14:paraId="079DAA8E" w14:textId="40BBD8F7" w:rsidR="007E45D9" w:rsidRPr="003E1840" w:rsidRDefault="005F0A37" w:rsidP="007E45D9">
          <w:pPr>
            <w:shd w:val="clear" w:color="auto" w:fill="FFFFFF"/>
            <w:spacing w:before="80"/>
            <w:jc w:val="center"/>
            <w:rPr>
              <w:rFonts w:ascii="Segoe UI" w:hAnsi="Segoe UI" w:cs="Segoe UI"/>
              <w:b/>
              <w:bCs/>
              <w:sz w:val="18"/>
              <w:szCs w:val="18"/>
            </w:rPr>
          </w:pPr>
          <w:r>
            <w:rPr>
              <w:rFonts w:ascii="Segoe UI" w:hAnsi="Segoe UI" w:cs="Segoe UI"/>
              <w:b/>
              <w:bCs/>
              <w:sz w:val="18"/>
              <w:szCs w:val="18"/>
            </w:rPr>
            <w:t>Bradley Greger, PhD</w:t>
          </w:r>
        </w:p>
      </w:tc>
      <w:tc>
        <w:tcPr>
          <w:tcW w:w="18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46A4CED2" w14:textId="77777777" w:rsidR="007E45D9" w:rsidRPr="003E1840" w:rsidRDefault="007E45D9" w:rsidP="007E45D9">
          <w:pPr>
            <w:shd w:val="clear" w:color="auto" w:fill="FFFFFF"/>
            <w:spacing w:before="80"/>
            <w:jc w:val="center"/>
            <w:rPr>
              <w:rFonts w:ascii="Segoe UI" w:hAnsi="Segoe UI" w:cs="Segoe UI"/>
              <w:sz w:val="18"/>
              <w:szCs w:val="18"/>
            </w:rPr>
          </w:pPr>
          <w:r w:rsidRPr="003E1840">
            <w:rPr>
              <w:rFonts w:ascii="Segoe UI" w:hAnsi="Segoe UI" w:cs="Segoe UI"/>
              <w:sz w:val="18"/>
              <w:szCs w:val="18"/>
            </w:rPr>
            <w:t>Effective Date</w:t>
          </w:r>
        </w:p>
        <w:p w14:paraId="3B9F21D6" w14:textId="77777777" w:rsidR="007E45D9" w:rsidRPr="003E1840" w:rsidRDefault="007E45D9" w:rsidP="007E45D9">
          <w:pPr>
            <w:shd w:val="clear" w:color="auto" w:fill="FFFFFF"/>
            <w:spacing w:before="80"/>
            <w:jc w:val="center"/>
            <w:rPr>
              <w:rFonts w:ascii="Segoe UI" w:hAnsi="Segoe UI" w:cs="Segoe UI"/>
              <w:sz w:val="18"/>
              <w:szCs w:val="18"/>
            </w:rPr>
          </w:pPr>
        </w:p>
      </w:tc>
      <w:tc>
        <w:tcPr>
          <w:tcW w:w="216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62E1D686" w14:textId="77777777" w:rsidR="007E45D9" w:rsidRPr="003E1840" w:rsidRDefault="007E45D9" w:rsidP="007E45D9">
          <w:pPr>
            <w:shd w:val="clear" w:color="auto" w:fill="FFFFFF"/>
            <w:spacing w:before="80"/>
            <w:jc w:val="center"/>
            <w:rPr>
              <w:rFonts w:ascii="Segoe UI" w:hAnsi="Segoe UI" w:cs="Segoe UI"/>
              <w:sz w:val="18"/>
              <w:szCs w:val="18"/>
            </w:rPr>
          </w:pPr>
          <w:r w:rsidRPr="003E1840">
            <w:rPr>
              <w:rFonts w:ascii="Segoe UI" w:hAnsi="Segoe UI" w:cs="Segoe UI"/>
              <w:sz w:val="18"/>
              <w:szCs w:val="18"/>
            </w:rPr>
            <w:t>Page</w:t>
          </w:r>
        </w:p>
        <w:p w14:paraId="0CEFACF9" w14:textId="77777777" w:rsidR="007E45D9" w:rsidRPr="003E1840" w:rsidRDefault="007E45D9" w:rsidP="007E45D9">
          <w:pPr>
            <w:shd w:val="clear" w:color="auto" w:fill="FFFFFF"/>
            <w:spacing w:before="80"/>
            <w:jc w:val="center"/>
            <w:rPr>
              <w:rFonts w:ascii="Segoe UI" w:hAnsi="Segoe UI" w:cs="Segoe UI"/>
              <w:sz w:val="18"/>
              <w:szCs w:val="18"/>
            </w:rPr>
          </w:pPr>
          <w:r w:rsidRPr="003E1840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3E1840">
            <w:rPr>
              <w:rFonts w:ascii="Segoe UI" w:hAnsi="Segoe UI" w:cs="Segoe UI"/>
              <w:sz w:val="18"/>
              <w:szCs w:val="18"/>
            </w:rPr>
            <w:instrText xml:space="preserve"> PAGE </w:instrText>
          </w:r>
          <w:r w:rsidRPr="003E1840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3E1840">
            <w:rPr>
              <w:rFonts w:ascii="Segoe UI" w:hAnsi="Segoe UI" w:cs="Segoe UI"/>
              <w:noProof/>
              <w:sz w:val="18"/>
              <w:szCs w:val="18"/>
            </w:rPr>
            <w:t>1</w:t>
          </w:r>
          <w:r w:rsidRPr="003E1840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3E1840">
            <w:rPr>
              <w:rFonts w:ascii="Segoe UI" w:hAnsi="Segoe UI" w:cs="Segoe UI"/>
              <w:sz w:val="18"/>
              <w:szCs w:val="18"/>
            </w:rPr>
            <w:t xml:space="preserve"> of 3</w:t>
          </w:r>
        </w:p>
      </w:tc>
    </w:tr>
  </w:tbl>
  <w:p w14:paraId="31AF2C10" w14:textId="77777777" w:rsidR="007E45D9" w:rsidRDefault="007E4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402"/>
    <w:multiLevelType w:val="hybridMultilevel"/>
    <w:tmpl w:val="65447856"/>
    <w:lvl w:ilvl="0" w:tplc="8BDAA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293"/>
    <w:multiLevelType w:val="multilevel"/>
    <w:tmpl w:val="731C9A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5C7A65"/>
    <w:multiLevelType w:val="hybridMultilevel"/>
    <w:tmpl w:val="09C4E54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72B4E"/>
    <w:multiLevelType w:val="multilevel"/>
    <w:tmpl w:val="8CC4C7A2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38" w:hanging="288"/>
      </w:pPr>
      <w:rPr>
        <w:rFonts w:hint="default"/>
        <w:color w:val="auto"/>
        <w:sz w:val="20"/>
        <w:szCs w:val="20"/>
      </w:rPr>
    </w:lvl>
    <w:lvl w:ilvl="2">
      <w:start w:val="1"/>
      <w:numFmt w:val="lowerLetter"/>
      <w:lvlText w:val="%1.%2.%3."/>
      <w:lvlJc w:val="left"/>
      <w:pPr>
        <w:ind w:left="1584" w:hanging="288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2232" w:hanging="288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880" w:hanging="288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3528" w:hanging="288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176" w:hanging="288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4824" w:hanging="288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72" w:hanging="288"/>
      </w:pPr>
      <w:rPr>
        <w:rFonts w:ascii="Symbol" w:hAnsi="Symbol" w:hint="default"/>
        <w:color w:val="auto"/>
      </w:rPr>
    </w:lvl>
  </w:abstractNum>
  <w:abstractNum w:abstractNumId="4" w15:restartNumberingAfterBreak="0">
    <w:nsid w:val="132D541E"/>
    <w:multiLevelType w:val="hybridMultilevel"/>
    <w:tmpl w:val="8D24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90297"/>
    <w:multiLevelType w:val="multilevel"/>
    <w:tmpl w:val="F16657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  <w:b w:val="0"/>
      </w:rPr>
    </w:lvl>
    <w:lvl w:ilvl="2">
      <w:start w:val="4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44688E"/>
    <w:multiLevelType w:val="multilevel"/>
    <w:tmpl w:val="B6D49A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D96CCD"/>
    <w:multiLevelType w:val="hybridMultilevel"/>
    <w:tmpl w:val="9F26DC46"/>
    <w:lvl w:ilvl="0" w:tplc="BB4CE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C4B40"/>
    <w:multiLevelType w:val="hybridMultilevel"/>
    <w:tmpl w:val="B06E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1636A"/>
    <w:multiLevelType w:val="hybridMultilevel"/>
    <w:tmpl w:val="5476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73C3D"/>
    <w:multiLevelType w:val="hybridMultilevel"/>
    <w:tmpl w:val="B2FE61C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15856"/>
    <w:multiLevelType w:val="multilevel"/>
    <w:tmpl w:val="2BB2CA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B3A102F"/>
    <w:multiLevelType w:val="hybridMultilevel"/>
    <w:tmpl w:val="2FBEE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A00C2"/>
    <w:multiLevelType w:val="multilevel"/>
    <w:tmpl w:val="5BF2E2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49C7EC6"/>
    <w:multiLevelType w:val="hybridMultilevel"/>
    <w:tmpl w:val="A4025F5E"/>
    <w:lvl w:ilvl="0" w:tplc="BB4CE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2740C"/>
    <w:multiLevelType w:val="multilevel"/>
    <w:tmpl w:val="7F16D4E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404" w:hanging="432"/>
      </w:pPr>
      <w:rPr>
        <w:rFonts w:hint="default"/>
        <w:b w:val="0"/>
      </w:rPr>
    </w:lvl>
    <w:lvl w:ilvl="2">
      <w:start w:val="1"/>
      <w:numFmt w:val="lowerLetter"/>
      <w:lvlText w:val="%1.%2.%3."/>
      <w:lvlJc w:val="left"/>
      <w:pPr>
        <w:tabs>
          <w:tab w:val="num" w:pos="9648"/>
        </w:tabs>
        <w:ind w:left="9720" w:hanging="360"/>
      </w:pPr>
      <w:rPr>
        <w:rFonts w:hint="default"/>
        <w:b w:val="0"/>
        <w:color w:val="auto"/>
      </w:rPr>
    </w:lvl>
    <w:lvl w:ilvl="3">
      <w:start w:val="1"/>
      <w:numFmt w:val="bullet"/>
      <w:lvlText w:val=""/>
      <w:lvlJc w:val="left"/>
      <w:pPr>
        <w:tabs>
          <w:tab w:val="num" w:pos="2052"/>
        </w:tabs>
        <w:ind w:left="2268" w:hanging="288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2412"/>
        </w:tabs>
        <w:ind w:left="2628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772"/>
        </w:tabs>
        <w:ind w:left="30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3132"/>
        </w:tabs>
        <w:ind w:left="3492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3492"/>
        </w:tabs>
        <w:ind w:left="392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852"/>
        </w:tabs>
        <w:ind w:left="4356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4C686B2F"/>
    <w:multiLevelType w:val="hybridMultilevel"/>
    <w:tmpl w:val="61A67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736D4"/>
    <w:multiLevelType w:val="hybridMultilevel"/>
    <w:tmpl w:val="CED44828"/>
    <w:lvl w:ilvl="0" w:tplc="572CB36C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302E9"/>
    <w:multiLevelType w:val="multilevel"/>
    <w:tmpl w:val="AE7449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D077078"/>
    <w:multiLevelType w:val="hybridMultilevel"/>
    <w:tmpl w:val="10AA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07493"/>
    <w:multiLevelType w:val="multilevel"/>
    <w:tmpl w:val="0CA690A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D7B1E8C"/>
    <w:multiLevelType w:val="multilevel"/>
    <w:tmpl w:val="26F2923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36" w:hanging="288"/>
      </w:pPr>
      <w:rPr>
        <w:rFonts w:hint="default"/>
        <w:sz w:val="20"/>
        <w:szCs w:val="20"/>
      </w:rPr>
    </w:lvl>
    <w:lvl w:ilvl="2">
      <w:start w:val="1"/>
      <w:numFmt w:val="lowerLetter"/>
      <w:lvlText w:val="%1.%2.%3."/>
      <w:lvlJc w:val="left"/>
      <w:pPr>
        <w:ind w:left="1584" w:hanging="28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232" w:hanging="288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880" w:hanging="288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3528" w:hanging="288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176" w:hanging="288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4824" w:hanging="288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72" w:hanging="288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21"/>
  </w:num>
  <w:num w:numId="3">
    <w:abstractNumId w:val="15"/>
  </w:num>
  <w:num w:numId="4">
    <w:abstractNumId w:val="11"/>
  </w:num>
  <w:num w:numId="5">
    <w:abstractNumId w:val="20"/>
  </w:num>
  <w:num w:numId="6">
    <w:abstractNumId w:val="10"/>
  </w:num>
  <w:num w:numId="7">
    <w:abstractNumId w:val="8"/>
  </w:num>
  <w:num w:numId="8">
    <w:abstractNumId w:val="19"/>
  </w:num>
  <w:num w:numId="9">
    <w:abstractNumId w:val="13"/>
  </w:num>
  <w:num w:numId="10">
    <w:abstractNumId w:val="18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  <w:num w:numId="15">
    <w:abstractNumId w:val="0"/>
  </w:num>
  <w:num w:numId="16">
    <w:abstractNumId w:val="4"/>
  </w:num>
  <w:num w:numId="17">
    <w:abstractNumId w:val="12"/>
  </w:num>
  <w:num w:numId="18">
    <w:abstractNumId w:val="9"/>
  </w:num>
  <w:num w:numId="19">
    <w:abstractNumId w:val="16"/>
  </w:num>
  <w:num w:numId="20">
    <w:abstractNumId w:val="14"/>
  </w:num>
  <w:num w:numId="21">
    <w:abstractNumId w:val="7"/>
  </w:num>
  <w:num w:numId="2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hley Nelson">
    <w15:presenceInfo w15:providerId="Windows Live" w15:userId="d79f5ca19dd1b2e0"/>
  </w15:person>
  <w15:person w15:author="Bradley Greger">
    <w15:presenceInfo w15:providerId="Windows Live" w15:userId="77d35cb075f91137"/>
  </w15:person>
  <w15:person w15:author="Bradley Greger [2]">
    <w15:presenceInfo w15:providerId="None" w15:userId="Bradley Greger"/>
  </w15:person>
  <w15:person w15:author="Dakota Graham">
    <w15:presenceInfo w15:providerId="Windows Live" w15:userId="174d2c6694f33a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16"/>
    <w:rsid w:val="00000B8C"/>
    <w:rsid w:val="00001871"/>
    <w:rsid w:val="00001D22"/>
    <w:rsid w:val="00007100"/>
    <w:rsid w:val="000128D6"/>
    <w:rsid w:val="000209D6"/>
    <w:rsid w:val="00031B78"/>
    <w:rsid w:val="00043865"/>
    <w:rsid w:val="00046F79"/>
    <w:rsid w:val="000563C2"/>
    <w:rsid w:val="0006216E"/>
    <w:rsid w:val="00076F67"/>
    <w:rsid w:val="00077A90"/>
    <w:rsid w:val="00093A86"/>
    <w:rsid w:val="000A5A5C"/>
    <w:rsid w:val="000B3A0A"/>
    <w:rsid w:val="000C6CD0"/>
    <w:rsid w:val="000F00AD"/>
    <w:rsid w:val="000F27D8"/>
    <w:rsid w:val="000F593B"/>
    <w:rsid w:val="00101561"/>
    <w:rsid w:val="001047C1"/>
    <w:rsid w:val="00105478"/>
    <w:rsid w:val="00140878"/>
    <w:rsid w:val="001536F5"/>
    <w:rsid w:val="00153863"/>
    <w:rsid w:val="00155C1F"/>
    <w:rsid w:val="00175940"/>
    <w:rsid w:val="00177DB1"/>
    <w:rsid w:val="0018374C"/>
    <w:rsid w:val="001A6765"/>
    <w:rsid w:val="001B6B9A"/>
    <w:rsid w:val="001D6B04"/>
    <w:rsid w:val="001E0FA1"/>
    <w:rsid w:val="00214A30"/>
    <w:rsid w:val="00216037"/>
    <w:rsid w:val="00224D05"/>
    <w:rsid w:val="0023765A"/>
    <w:rsid w:val="00243F67"/>
    <w:rsid w:val="00251705"/>
    <w:rsid w:val="0025237E"/>
    <w:rsid w:val="00254276"/>
    <w:rsid w:val="002650E2"/>
    <w:rsid w:val="00270A07"/>
    <w:rsid w:val="00273042"/>
    <w:rsid w:val="0027727E"/>
    <w:rsid w:val="002858D9"/>
    <w:rsid w:val="002C75BB"/>
    <w:rsid w:val="002D77ED"/>
    <w:rsid w:val="002F5B75"/>
    <w:rsid w:val="003079F7"/>
    <w:rsid w:val="00307B0C"/>
    <w:rsid w:val="00311834"/>
    <w:rsid w:val="003137F7"/>
    <w:rsid w:val="00314FD5"/>
    <w:rsid w:val="00316D50"/>
    <w:rsid w:val="003456C0"/>
    <w:rsid w:val="00367332"/>
    <w:rsid w:val="00370936"/>
    <w:rsid w:val="003A44D8"/>
    <w:rsid w:val="003A742C"/>
    <w:rsid w:val="003B26BA"/>
    <w:rsid w:val="003C4E56"/>
    <w:rsid w:val="003C6E55"/>
    <w:rsid w:val="003E1840"/>
    <w:rsid w:val="003F49B9"/>
    <w:rsid w:val="00411E0E"/>
    <w:rsid w:val="00424585"/>
    <w:rsid w:val="00424C62"/>
    <w:rsid w:val="0042604D"/>
    <w:rsid w:val="0043129F"/>
    <w:rsid w:val="00445C92"/>
    <w:rsid w:val="00447150"/>
    <w:rsid w:val="00454729"/>
    <w:rsid w:val="004663A0"/>
    <w:rsid w:val="004716BF"/>
    <w:rsid w:val="00477D2A"/>
    <w:rsid w:val="004B53FB"/>
    <w:rsid w:val="004C07AA"/>
    <w:rsid w:val="004C4968"/>
    <w:rsid w:val="004D060E"/>
    <w:rsid w:val="004D463D"/>
    <w:rsid w:val="004D4D97"/>
    <w:rsid w:val="004E62FB"/>
    <w:rsid w:val="004F2EE0"/>
    <w:rsid w:val="004FA6F2"/>
    <w:rsid w:val="00502B5B"/>
    <w:rsid w:val="00512AA6"/>
    <w:rsid w:val="00517AC8"/>
    <w:rsid w:val="00523032"/>
    <w:rsid w:val="00525C71"/>
    <w:rsid w:val="00535CEA"/>
    <w:rsid w:val="00556DCF"/>
    <w:rsid w:val="00573259"/>
    <w:rsid w:val="005860DD"/>
    <w:rsid w:val="005B0D05"/>
    <w:rsid w:val="005B1BAA"/>
    <w:rsid w:val="005B5EAD"/>
    <w:rsid w:val="005D3524"/>
    <w:rsid w:val="005E29B6"/>
    <w:rsid w:val="005F0A37"/>
    <w:rsid w:val="006040C7"/>
    <w:rsid w:val="0061098C"/>
    <w:rsid w:val="006129B9"/>
    <w:rsid w:val="006164E0"/>
    <w:rsid w:val="0062569C"/>
    <w:rsid w:val="006335A3"/>
    <w:rsid w:val="006361B6"/>
    <w:rsid w:val="006477B7"/>
    <w:rsid w:val="00660355"/>
    <w:rsid w:val="00670E9A"/>
    <w:rsid w:val="0067396C"/>
    <w:rsid w:val="006A00BD"/>
    <w:rsid w:val="006A2131"/>
    <w:rsid w:val="006A3766"/>
    <w:rsid w:val="006A3E7F"/>
    <w:rsid w:val="006A49EF"/>
    <w:rsid w:val="006A795E"/>
    <w:rsid w:val="006B4DCF"/>
    <w:rsid w:val="006E19BB"/>
    <w:rsid w:val="006E771F"/>
    <w:rsid w:val="006F0342"/>
    <w:rsid w:val="00717A34"/>
    <w:rsid w:val="00723BC1"/>
    <w:rsid w:val="00727431"/>
    <w:rsid w:val="00731364"/>
    <w:rsid w:val="00751738"/>
    <w:rsid w:val="00753758"/>
    <w:rsid w:val="007612B2"/>
    <w:rsid w:val="007638D4"/>
    <w:rsid w:val="00767142"/>
    <w:rsid w:val="007674EF"/>
    <w:rsid w:val="007719B3"/>
    <w:rsid w:val="0077285B"/>
    <w:rsid w:val="00780BA3"/>
    <w:rsid w:val="00792A92"/>
    <w:rsid w:val="00793A80"/>
    <w:rsid w:val="00793D07"/>
    <w:rsid w:val="00794710"/>
    <w:rsid w:val="007970EF"/>
    <w:rsid w:val="007A2025"/>
    <w:rsid w:val="007B19C5"/>
    <w:rsid w:val="007B35D3"/>
    <w:rsid w:val="007B56CB"/>
    <w:rsid w:val="007B6E97"/>
    <w:rsid w:val="007E45D9"/>
    <w:rsid w:val="007E6618"/>
    <w:rsid w:val="007F0BC4"/>
    <w:rsid w:val="00825F72"/>
    <w:rsid w:val="0083090F"/>
    <w:rsid w:val="00834EF8"/>
    <w:rsid w:val="00841E88"/>
    <w:rsid w:val="00843FF5"/>
    <w:rsid w:val="00861D2E"/>
    <w:rsid w:val="00875D8A"/>
    <w:rsid w:val="00876234"/>
    <w:rsid w:val="0088063E"/>
    <w:rsid w:val="00885615"/>
    <w:rsid w:val="00897F8B"/>
    <w:rsid w:val="008A080C"/>
    <w:rsid w:val="008B73E9"/>
    <w:rsid w:val="008C51DE"/>
    <w:rsid w:val="008D01A1"/>
    <w:rsid w:val="008D0642"/>
    <w:rsid w:val="008D269B"/>
    <w:rsid w:val="008F2A48"/>
    <w:rsid w:val="009029EE"/>
    <w:rsid w:val="00910FB8"/>
    <w:rsid w:val="009132CA"/>
    <w:rsid w:val="00924C63"/>
    <w:rsid w:val="00925D88"/>
    <w:rsid w:val="00934739"/>
    <w:rsid w:val="00942EE9"/>
    <w:rsid w:val="00954F65"/>
    <w:rsid w:val="00957717"/>
    <w:rsid w:val="0096414F"/>
    <w:rsid w:val="00980E51"/>
    <w:rsid w:val="00992B4D"/>
    <w:rsid w:val="009A609F"/>
    <w:rsid w:val="009B0D1B"/>
    <w:rsid w:val="009B3731"/>
    <w:rsid w:val="009B4E2E"/>
    <w:rsid w:val="009B68B9"/>
    <w:rsid w:val="009D1C59"/>
    <w:rsid w:val="009E336B"/>
    <w:rsid w:val="009F30A5"/>
    <w:rsid w:val="009F4190"/>
    <w:rsid w:val="00A05091"/>
    <w:rsid w:val="00A10394"/>
    <w:rsid w:val="00A12CD6"/>
    <w:rsid w:val="00A14A16"/>
    <w:rsid w:val="00A26411"/>
    <w:rsid w:val="00A276F7"/>
    <w:rsid w:val="00A33FDA"/>
    <w:rsid w:val="00A4364A"/>
    <w:rsid w:val="00A43656"/>
    <w:rsid w:val="00A528E8"/>
    <w:rsid w:val="00A63E66"/>
    <w:rsid w:val="00A72895"/>
    <w:rsid w:val="00A87E67"/>
    <w:rsid w:val="00AA7B7E"/>
    <w:rsid w:val="00AB58E6"/>
    <w:rsid w:val="00AD26F0"/>
    <w:rsid w:val="00AD59B5"/>
    <w:rsid w:val="00AF132B"/>
    <w:rsid w:val="00AF64E4"/>
    <w:rsid w:val="00AF6EAF"/>
    <w:rsid w:val="00AF7D08"/>
    <w:rsid w:val="00B00A45"/>
    <w:rsid w:val="00B1049A"/>
    <w:rsid w:val="00B23768"/>
    <w:rsid w:val="00B31827"/>
    <w:rsid w:val="00B31C3A"/>
    <w:rsid w:val="00B5226F"/>
    <w:rsid w:val="00B6684C"/>
    <w:rsid w:val="00B75C94"/>
    <w:rsid w:val="00B82698"/>
    <w:rsid w:val="00BB7C12"/>
    <w:rsid w:val="00BC3428"/>
    <w:rsid w:val="00BC4239"/>
    <w:rsid w:val="00BD7FAC"/>
    <w:rsid w:val="00BF30FD"/>
    <w:rsid w:val="00C0513C"/>
    <w:rsid w:val="00C22BA4"/>
    <w:rsid w:val="00C349A8"/>
    <w:rsid w:val="00C4723B"/>
    <w:rsid w:val="00C535D6"/>
    <w:rsid w:val="00C57335"/>
    <w:rsid w:val="00C64133"/>
    <w:rsid w:val="00C677FA"/>
    <w:rsid w:val="00C84D23"/>
    <w:rsid w:val="00C92562"/>
    <w:rsid w:val="00C93962"/>
    <w:rsid w:val="00C9540F"/>
    <w:rsid w:val="00CB7EE2"/>
    <w:rsid w:val="00CC174C"/>
    <w:rsid w:val="00CD3540"/>
    <w:rsid w:val="00CD6ADC"/>
    <w:rsid w:val="00CE3C92"/>
    <w:rsid w:val="00CE6C0C"/>
    <w:rsid w:val="00D03AAA"/>
    <w:rsid w:val="00D05683"/>
    <w:rsid w:val="00D0725A"/>
    <w:rsid w:val="00D07BEF"/>
    <w:rsid w:val="00D431AC"/>
    <w:rsid w:val="00D5121A"/>
    <w:rsid w:val="00D812A9"/>
    <w:rsid w:val="00D96B2C"/>
    <w:rsid w:val="00D96DD0"/>
    <w:rsid w:val="00DA0184"/>
    <w:rsid w:val="00DA10AB"/>
    <w:rsid w:val="00DB091C"/>
    <w:rsid w:val="00DB7A1D"/>
    <w:rsid w:val="00DC3F3A"/>
    <w:rsid w:val="00DC520B"/>
    <w:rsid w:val="00DE3891"/>
    <w:rsid w:val="00DF3D8F"/>
    <w:rsid w:val="00E00AAE"/>
    <w:rsid w:val="00E050F0"/>
    <w:rsid w:val="00E10799"/>
    <w:rsid w:val="00E21366"/>
    <w:rsid w:val="00E30119"/>
    <w:rsid w:val="00E33A8C"/>
    <w:rsid w:val="00E435D1"/>
    <w:rsid w:val="00E73612"/>
    <w:rsid w:val="00E832EE"/>
    <w:rsid w:val="00EA1D93"/>
    <w:rsid w:val="00EE6A06"/>
    <w:rsid w:val="00EF23ED"/>
    <w:rsid w:val="00EF5AA5"/>
    <w:rsid w:val="00F10FCC"/>
    <w:rsid w:val="00F1544D"/>
    <w:rsid w:val="00F24B01"/>
    <w:rsid w:val="00F26264"/>
    <w:rsid w:val="00F4274F"/>
    <w:rsid w:val="00F71C0C"/>
    <w:rsid w:val="00F74E71"/>
    <w:rsid w:val="00F81BE9"/>
    <w:rsid w:val="00F846DC"/>
    <w:rsid w:val="00F90E6C"/>
    <w:rsid w:val="00F943D4"/>
    <w:rsid w:val="00F95587"/>
    <w:rsid w:val="00F97CDD"/>
    <w:rsid w:val="00FA2C85"/>
    <w:rsid w:val="00FA4B37"/>
    <w:rsid w:val="00FA5873"/>
    <w:rsid w:val="00FB43C5"/>
    <w:rsid w:val="00FB5FE1"/>
    <w:rsid w:val="00FC600D"/>
    <w:rsid w:val="00FD4093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D057"/>
  <w15:chartTrackingRefBased/>
  <w15:docId w15:val="{E2B7FA42-D68D-407E-8B56-16AB4A95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4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1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4F"/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ListParagraph">
    <w:name w:val="List Paragraph"/>
    <w:basedOn w:val="Normal"/>
    <w:uiPriority w:val="34"/>
    <w:qFormat/>
    <w:rsid w:val="001536F5"/>
    <w:pPr>
      <w:ind w:left="720"/>
      <w:contextualSpacing/>
    </w:pPr>
  </w:style>
  <w:style w:type="paragraph" w:styleId="BlockText">
    <w:name w:val="Block Text"/>
    <w:rsid w:val="001536F5"/>
    <w:pPr>
      <w:tabs>
        <w:tab w:val="left" w:pos="720"/>
      </w:tabs>
      <w:spacing w:after="120" w:line="240" w:lineRule="auto"/>
      <w:jc w:val="both"/>
    </w:pPr>
    <w:rPr>
      <w:rFonts w:ascii="Arial" w:eastAsia="ヒラギノ角ゴ Pro W3" w:hAnsi="Arial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93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D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D07"/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D07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D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07"/>
    <w:rPr>
      <w:rFonts w:ascii="Segoe UI" w:eastAsia="ヒラギノ角ゴ Pro W3" w:hAnsi="Segoe UI" w:cs="Segoe U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4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D9"/>
    <w:rPr>
      <w:rFonts w:ascii="Times New Roman" w:eastAsia="ヒラギノ角ゴ Pro W3" w:hAnsi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2EE6D-BEC7-4E47-A93F-7B83846D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Kelkar</dc:creator>
  <cp:keywords/>
  <dc:description/>
  <cp:lastModifiedBy>Dakota Graham</cp:lastModifiedBy>
  <cp:revision>3</cp:revision>
  <dcterms:created xsi:type="dcterms:W3CDTF">2019-05-01T00:48:00Z</dcterms:created>
  <dcterms:modified xsi:type="dcterms:W3CDTF">2019-05-01T01:11:00Z</dcterms:modified>
</cp:coreProperties>
</file>